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80" w:lineRule="auto"/>
        <w:rPr>
          <w:b w:val="1"/>
        </w:rPr>
      </w:pPr>
      <w:commentRangeStart w:id="0"/>
      <w:commentRangeStart w:id="1"/>
      <w:r w:rsidDel="00000000" w:rsidR="00000000" w:rsidRPr="00000000">
        <w:rPr>
          <w:rtl w:val="0"/>
        </w:rPr>
      </w:r>
    </w:p>
    <w:p w:rsidR="00000000" w:rsidDel="00000000" w:rsidP="00000000" w:rsidRDefault="00000000" w:rsidRPr="00000000" w14:paraId="00000002">
      <w:pPr>
        <w:spacing w:after="180" w:lineRule="auto"/>
        <w:rPr>
          <w:b w:val="1"/>
        </w:rPr>
      </w:pP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9360"/>
            </w:tabs>
            <w:spacing w:after="0" w:before="60" w:line="240" w:lineRule="auto"/>
            <w:ind w:left="0" w:firstLine="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y089fkipkuqd">
            <w:r w:rsidDel="00000000" w:rsidR="00000000" w:rsidRPr="00000000">
              <w:rPr>
                <w:b w:val="1"/>
                <w:color w:val="000000"/>
                <w:u w:val="none"/>
                <w:rtl w:val="0"/>
              </w:rPr>
              <w:t xml:space="preserve">ARTICLE I — NAME AND PURPOSE</w:t>
              <w:tab/>
            </w:r>
          </w:hyperlink>
          <w:r w:rsidDel="00000000" w:rsidR="00000000" w:rsidRPr="00000000">
            <w:fldChar w:fldCharType="begin"/>
            <w:instrText xml:space="preserve"> PAGEREF _y089fkipkuqd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4">
          <w:pPr>
            <w:widowControl w:val="0"/>
            <w:tabs>
              <w:tab w:val="right" w:leader="none" w:pos="9360"/>
            </w:tabs>
            <w:spacing w:after="0" w:before="60" w:line="240" w:lineRule="auto"/>
            <w:ind w:left="360" w:firstLine="0"/>
            <w:rPr>
              <w:color w:val="000000"/>
              <w:u w:val="none"/>
            </w:rPr>
          </w:pPr>
          <w:hyperlink w:anchor="_cvbpgwf6ft0z">
            <w:r w:rsidDel="00000000" w:rsidR="00000000" w:rsidRPr="00000000">
              <w:rPr>
                <w:color w:val="000000"/>
                <w:u w:val="none"/>
                <w:rtl w:val="0"/>
              </w:rPr>
              <w:t xml:space="preserve">Section 1 — Name:</w:t>
              <w:tab/>
            </w:r>
          </w:hyperlink>
          <w:r w:rsidDel="00000000" w:rsidR="00000000" w:rsidRPr="00000000">
            <w:fldChar w:fldCharType="begin"/>
            <w:instrText xml:space="preserve"> PAGEREF _cvbpgwf6ft0z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none" w:pos="9360"/>
            </w:tabs>
            <w:spacing w:after="0" w:before="60" w:line="240" w:lineRule="auto"/>
            <w:ind w:left="360" w:firstLine="0"/>
            <w:rPr>
              <w:color w:val="000000"/>
              <w:u w:val="none"/>
            </w:rPr>
          </w:pPr>
          <w:hyperlink w:anchor="_bv3qb2tmlpfl">
            <w:r w:rsidDel="00000000" w:rsidR="00000000" w:rsidRPr="00000000">
              <w:rPr>
                <w:color w:val="000000"/>
                <w:u w:val="none"/>
                <w:rtl w:val="0"/>
              </w:rPr>
              <w:t xml:space="preserve">Section 2 — IRC Section 501(c)(3) Purposes:</w:t>
              <w:tab/>
            </w:r>
          </w:hyperlink>
          <w:r w:rsidDel="00000000" w:rsidR="00000000" w:rsidRPr="00000000">
            <w:fldChar w:fldCharType="begin"/>
            <w:instrText xml:space="preserve"> PAGEREF _bv3qb2tmlpfl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none" w:pos="9360"/>
            </w:tabs>
            <w:spacing w:after="0" w:before="60" w:line="240" w:lineRule="auto"/>
            <w:ind w:left="0" w:firstLine="0"/>
            <w:rPr>
              <w:b w:val="1"/>
              <w:color w:val="000000"/>
              <w:u w:val="none"/>
            </w:rPr>
          </w:pPr>
          <w:hyperlink w:anchor="_3dvmk9koykfn">
            <w:r w:rsidDel="00000000" w:rsidR="00000000" w:rsidRPr="00000000">
              <w:rPr>
                <w:b w:val="1"/>
                <w:color w:val="000000"/>
                <w:u w:val="none"/>
                <w:rtl w:val="0"/>
              </w:rPr>
              <w:t xml:space="preserve">ARTICLE II — PRINCIPAL OFFICE OF THE CORPORATION</w:t>
              <w:tab/>
            </w:r>
          </w:hyperlink>
          <w:r w:rsidDel="00000000" w:rsidR="00000000" w:rsidRPr="00000000">
            <w:fldChar w:fldCharType="begin"/>
            <w:instrText xml:space="preserve"> PAGEREF _3dvmk9koykfn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none" w:pos="9360"/>
            </w:tabs>
            <w:spacing w:after="0" w:before="60" w:line="240" w:lineRule="auto"/>
            <w:ind w:left="360" w:firstLine="0"/>
            <w:rPr>
              <w:color w:val="000000"/>
              <w:u w:val="none"/>
            </w:rPr>
          </w:pPr>
          <w:hyperlink w:anchor="_938yqk5q7fp7">
            <w:r w:rsidDel="00000000" w:rsidR="00000000" w:rsidRPr="00000000">
              <w:rPr>
                <w:color w:val="000000"/>
                <w:u w:val="none"/>
                <w:rtl w:val="0"/>
              </w:rPr>
              <w:t xml:space="preserve">Section 1 — The principal office and registered agent:</w:t>
              <w:tab/>
            </w:r>
          </w:hyperlink>
          <w:r w:rsidDel="00000000" w:rsidR="00000000" w:rsidRPr="00000000">
            <w:fldChar w:fldCharType="begin"/>
            <w:instrText xml:space="preserve"> PAGEREF _938yqk5q7fp7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none" w:pos="9360"/>
            </w:tabs>
            <w:spacing w:after="0" w:before="60" w:line="240" w:lineRule="auto"/>
            <w:ind w:left="360" w:firstLine="0"/>
            <w:rPr>
              <w:color w:val="000000"/>
              <w:u w:val="none"/>
            </w:rPr>
          </w:pPr>
          <w:hyperlink w:anchor="_z5cjzomyfe70">
            <w:r w:rsidDel="00000000" w:rsidR="00000000" w:rsidRPr="00000000">
              <w:rPr>
                <w:color w:val="000000"/>
                <w:u w:val="none"/>
                <w:rtl w:val="0"/>
              </w:rPr>
              <w:t xml:space="preserve">Section 2 — Change the Principal Location:</w:t>
              <w:tab/>
            </w:r>
          </w:hyperlink>
          <w:r w:rsidDel="00000000" w:rsidR="00000000" w:rsidRPr="00000000">
            <w:fldChar w:fldCharType="begin"/>
            <w:instrText xml:space="preserve"> PAGEREF _z5cjzomyfe70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none" w:pos="9360"/>
            </w:tabs>
            <w:spacing w:after="0" w:before="60" w:line="240" w:lineRule="auto"/>
            <w:ind w:left="360" w:firstLine="0"/>
            <w:rPr>
              <w:color w:val="000000"/>
              <w:u w:val="none"/>
            </w:rPr>
          </w:pPr>
          <w:hyperlink w:anchor="_84roczwki72o">
            <w:r w:rsidDel="00000000" w:rsidR="00000000" w:rsidRPr="00000000">
              <w:rPr>
                <w:color w:val="000000"/>
                <w:u w:val="none"/>
                <w:rtl w:val="0"/>
              </w:rPr>
              <w:t xml:space="preserve">Section 3 — Other Offices:</w:t>
              <w:tab/>
            </w:r>
          </w:hyperlink>
          <w:r w:rsidDel="00000000" w:rsidR="00000000" w:rsidRPr="00000000">
            <w:fldChar w:fldCharType="begin"/>
            <w:instrText xml:space="preserve"> PAGEREF _84roczwki72o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none" w:pos="9360"/>
            </w:tabs>
            <w:spacing w:after="0" w:before="60" w:line="240" w:lineRule="auto"/>
            <w:ind w:left="0" w:firstLine="0"/>
            <w:rPr>
              <w:b w:val="1"/>
              <w:color w:val="000000"/>
              <w:u w:val="none"/>
            </w:rPr>
          </w:pPr>
          <w:hyperlink w:anchor="_f91dgcfd5jwc">
            <w:r w:rsidDel="00000000" w:rsidR="00000000" w:rsidRPr="00000000">
              <w:rPr>
                <w:b w:val="1"/>
                <w:color w:val="000000"/>
                <w:u w:val="none"/>
                <w:rtl w:val="0"/>
              </w:rPr>
              <w:t xml:space="preserve">ARTICLE III — MEMBERSHIP</w:t>
              <w:tab/>
            </w:r>
          </w:hyperlink>
          <w:r w:rsidDel="00000000" w:rsidR="00000000" w:rsidRPr="00000000">
            <w:fldChar w:fldCharType="begin"/>
            <w:instrText xml:space="preserve"> PAGEREF _f91dgcfd5jwc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9360"/>
            </w:tabs>
            <w:spacing w:after="0" w:before="60" w:line="240" w:lineRule="auto"/>
            <w:ind w:left="360" w:firstLine="0"/>
            <w:rPr>
              <w:color w:val="000000"/>
              <w:u w:val="none"/>
            </w:rPr>
          </w:pPr>
          <w:hyperlink w:anchor="_qd0mruikm6yo">
            <w:r w:rsidDel="00000000" w:rsidR="00000000" w:rsidRPr="00000000">
              <w:rPr>
                <w:color w:val="000000"/>
                <w:u w:val="none"/>
                <w:rtl w:val="0"/>
              </w:rPr>
              <w:t xml:space="preserve">Section 1 — Eligibility for membership:</w:t>
              <w:tab/>
            </w:r>
          </w:hyperlink>
          <w:r w:rsidDel="00000000" w:rsidR="00000000" w:rsidRPr="00000000">
            <w:fldChar w:fldCharType="begin"/>
            <w:instrText xml:space="preserve"> PAGEREF _qd0mruikm6yo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9360"/>
            </w:tabs>
            <w:spacing w:after="0" w:before="60" w:line="240" w:lineRule="auto"/>
            <w:ind w:left="360" w:firstLine="0"/>
            <w:rPr>
              <w:color w:val="000000"/>
              <w:u w:val="none"/>
            </w:rPr>
          </w:pPr>
          <w:hyperlink w:anchor="_mi5lu73d2rqe">
            <w:r w:rsidDel="00000000" w:rsidR="00000000" w:rsidRPr="00000000">
              <w:rPr>
                <w:color w:val="000000"/>
                <w:u w:val="none"/>
                <w:rtl w:val="0"/>
              </w:rPr>
              <w:t xml:space="preserve">Section 2 — Annual dues:</w:t>
              <w:tab/>
            </w:r>
          </w:hyperlink>
          <w:r w:rsidDel="00000000" w:rsidR="00000000" w:rsidRPr="00000000">
            <w:fldChar w:fldCharType="begin"/>
            <w:instrText xml:space="preserve"> PAGEREF _mi5lu73d2rqe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9360"/>
            </w:tabs>
            <w:spacing w:after="0" w:before="60" w:line="240" w:lineRule="auto"/>
            <w:ind w:left="360" w:firstLine="0"/>
            <w:rPr>
              <w:color w:val="000000"/>
              <w:u w:val="none"/>
            </w:rPr>
          </w:pPr>
          <w:hyperlink w:anchor="_ugj2u7aozr2e">
            <w:r w:rsidDel="00000000" w:rsidR="00000000" w:rsidRPr="00000000">
              <w:rPr>
                <w:color w:val="000000"/>
                <w:u w:val="none"/>
                <w:rtl w:val="0"/>
              </w:rPr>
              <w:t xml:space="preserve">Section 3 — Rights of members:</w:t>
              <w:tab/>
            </w:r>
          </w:hyperlink>
          <w:r w:rsidDel="00000000" w:rsidR="00000000" w:rsidRPr="00000000">
            <w:fldChar w:fldCharType="begin"/>
            <w:instrText xml:space="preserve"> PAGEREF _ugj2u7aozr2e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9360"/>
            </w:tabs>
            <w:spacing w:after="0" w:before="60" w:line="240" w:lineRule="auto"/>
            <w:ind w:left="360" w:firstLine="0"/>
            <w:rPr>
              <w:color w:val="000000"/>
              <w:u w:val="none"/>
            </w:rPr>
          </w:pPr>
          <w:hyperlink w:anchor="_h0mrqguo7031">
            <w:r w:rsidDel="00000000" w:rsidR="00000000" w:rsidRPr="00000000">
              <w:rPr>
                <w:color w:val="000000"/>
                <w:u w:val="none"/>
                <w:rtl w:val="0"/>
              </w:rPr>
              <w:t xml:space="preserve">Section 4 — Resignation and termination:</w:t>
              <w:tab/>
            </w:r>
          </w:hyperlink>
          <w:r w:rsidDel="00000000" w:rsidR="00000000" w:rsidRPr="00000000">
            <w:fldChar w:fldCharType="begin"/>
            <w:instrText xml:space="preserve"> PAGEREF _h0mrqguo7031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9360"/>
            </w:tabs>
            <w:spacing w:after="0" w:before="60" w:line="240" w:lineRule="auto"/>
            <w:ind w:left="720" w:firstLine="0"/>
            <w:rPr>
              <w:color w:val="000000"/>
              <w:u w:val="none"/>
            </w:rPr>
          </w:pPr>
          <w:hyperlink w:anchor="_56a4cr2c0xkv">
            <w:r w:rsidDel="00000000" w:rsidR="00000000" w:rsidRPr="00000000">
              <w:rPr>
                <w:color w:val="000000"/>
                <w:u w:val="none"/>
                <w:rtl w:val="0"/>
              </w:rPr>
              <w:t xml:space="preserve">4.1 Resignation:</w:t>
              <w:tab/>
            </w:r>
          </w:hyperlink>
          <w:r w:rsidDel="00000000" w:rsidR="00000000" w:rsidRPr="00000000">
            <w:fldChar w:fldCharType="begin"/>
            <w:instrText xml:space="preserve"> PAGEREF _56a4cr2c0xkv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9360"/>
            </w:tabs>
            <w:spacing w:after="0" w:before="60" w:line="240" w:lineRule="auto"/>
            <w:ind w:left="720" w:firstLine="0"/>
            <w:rPr>
              <w:color w:val="000000"/>
              <w:u w:val="none"/>
            </w:rPr>
          </w:pPr>
          <w:hyperlink w:anchor="_ijxw5ny96dxc">
            <w:r w:rsidDel="00000000" w:rsidR="00000000" w:rsidRPr="00000000">
              <w:rPr>
                <w:color w:val="000000"/>
                <w:u w:val="none"/>
                <w:rtl w:val="0"/>
              </w:rPr>
              <w:t xml:space="preserve">4.2 Termination of membership shall occur upon the occurrence of any of the following events:</w:t>
              <w:tab/>
            </w:r>
          </w:hyperlink>
          <w:r w:rsidDel="00000000" w:rsidR="00000000" w:rsidRPr="00000000">
            <w:fldChar w:fldCharType="begin"/>
            <w:instrText xml:space="preserve"> PAGEREF _ijxw5ny96dxc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360"/>
            </w:tabs>
            <w:spacing w:after="0" w:before="60" w:line="240" w:lineRule="auto"/>
            <w:ind w:left="720" w:firstLine="0"/>
            <w:rPr>
              <w:color w:val="000000"/>
              <w:u w:val="none"/>
            </w:rPr>
          </w:pPr>
          <w:hyperlink w:anchor="_tykxobd6gcf0">
            <w:r w:rsidDel="00000000" w:rsidR="00000000" w:rsidRPr="00000000">
              <w:rPr>
                <w:color w:val="000000"/>
                <w:u w:val="none"/>
                <w:rtl w:val="0"/>
              </w:rPr>
              <w:t xml:space="preserve">4.3 Procedures For Termination And Suspension Of Membership:</w:t>
              <w:tab/>
            </w:r>
          </w:hyperlink>
          <w:r w:rsidDel="00000000" w:rsidR="00000000" w:rsidRPr="00000000">
            <w:fldChar w:fldCharType="begin"/>
            <w:instrText xml:space="preserve"> PAGEREF _tykxobd6gcf0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360"/>
            </w:tabs>
            <w:spacing w:after="0" w:before="60" w:line="240" w:lineRule="auto"/>
            <w:ind w:left="0" w:firstLine="0"/>
            <w:rPr>
              <w:b w:val="1"/>
              <w:color w:val="000000"/>
              <w:u w:val="none"/>
            </w:rPr>
          </w:pPr>
          <w:hyperlink w:anchor="_bmafhbr9qolk">
            <w:r w:rsidDel="00000000" w:rsidR="00000000" w:rsidRPr="00000000">
              <w:rPr>
                <w:b w:val="1"/>
                <w:color w:val="000000"/>
                <w:u w:val="none"/>
                <w:rtl w:val="0"/>
              </w:rPr>
              <w:t xml:space="preserve">ARTICLE IV — MEETINGS OF MEMBERS</w:t>
              <w:tab/>
            </w:r>
          </w:hyperlink>
          <w:r w:rsidDel="00000000" w:rsidR="00000000" w:rsidRPr="00000000">
            <w:fldChar w:fldCharType="begin"/>
            <w:instrText xml:space="preserve"> PAGEREF _bmafhbr9qolk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360"/>
            </w:tabs>
            <w:spacing w:after="0" w:before="60" w:line="240" w:lineRule="auto"/>
            <w:ind w:left="360" w:firstLine="0"/>
            <w:rPr>
              <w:color w:val="000000"/>
              <w:u w:val="none"/>
            </w:rPr>
          </w:pPr>
          <w:hyperlink w:anchor="_gc86to23gp1m">
            <w:r w:rsidDel="00000000" w:rsidR="00000000" w:rsidRPr="00000000">
              <w:rPr>
                <w:color w:val="000000"/>
                <w:u w:val="none"/>
                <w:rtl w:val="0"/>
              </w:rPr>
              <w:t xml:space="preserve">Section 1 — Annual meetings:</w:t>
              <w:tab/>
            </w:r>
          </w:hyperlink>
          <w:r w:rsidDel="00000000" w:rsidR="00000000" w:rsidRPr="00000000">
            <w:fldChar w:fldCharType="begin"/>
            <w:instrText xml:space="preserve"> PAGEREF _gc86to23gp1m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360"/>
            </w:tabs>
            <w:spacing w:after="0" w:before="60" w:line="240" w:lineRule="auto"/>
            <w:ind w:left="360" w:firstLine="0"/>
            <w:rPr>
              <w:color w:val="000000"/>
              <w:u w:val="none"/>
            </w:rPr>
          </w:pPr>
          <w:hyperlink w:anchor="_7i5u5vvs0exd">
            <w:r w:rsidDel="00000000" w:rsidR="00000000" w:rsidRPr="00000000">
              <w:rPr>
                <w:color w:val="000000"/>
                <w:u w:val="none"/>
                <w:rtl w:val="0"/>
              </w:rPr>
              <w:t xml:space="preserve">Section 2 — Special meetings:</w:t>
              <w:tab/>
            </w:r>
          </w:hyperlink>
          <w:r w:rsidDel="00000000" w:rsidR="00000000" w:rsidRPr="00000000">
            <w:fldChar w:fldCharType="begin"/>
            <w:instrText xml:space="preserve"> PAGEREF _7i5u5vvs0exd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360"/>
            </w:tabs>
            <w:spacing w:after="0" w:before="60" w:line="240" w:lineRule="auto"/>
            <w:ind w:left="360" w:firstLine="0"/>
            <w:rPr>
              <w:color w:val="000000"/>
              <w:u w:val="none"/>
            </w:rPr>
          </w:pPr>
          <w:hyperlink w:anchor="_5u7q358mzhxx">
            <w:r w:rsidDel="00000000" w:rsidR="00000000" w:rsidRPr="00000000">
              <w:rPr>
                <w:color w:val="000000"/>
                <w:u w:val="none"/>
                <w:rtl w:val="0"/>
              </w:rPr>
              <w:t xml:space="preserve">Section 3 — Notice of meetings:</w:t>
              <w:tab/>
            </w:r>
          </w:hyperlink>
          <w:r w:rsidDel="00000000" w:rsidR="00000000" w:rsidRPr="00000000">
            <w:fldChar w:fldCharType="begin"/>
            <w:instrText xml:space="preserve"> PAGEREF _5u7q358mzhxx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360"/>
            </w:tabs>
            <w:spacing w:after="0" w:before="60" w:line="240" w:lineRule="auto"/>
            <w:ind w:left="360" w:firstLine="0"/>
            <w:rPr>
              <w:color w:val="000000"/>
              <w:u w:val="none"/>
            </w:rPr>
          </w:pPr>
          <w:hyperlink w:anchor="_vwwchlvts0nt">
            <w:r w:rsidDel="00000000" w:rsidR="00000000" w:rsidRPr="00000000">
              <w:rPr>
                <w:color w:val="000000"/>
                <w:u w:val="none"/>
                <w:rtl w:val="0"/>
              </w:rPr>
              <w:t xml:space="preserve">Section 4 — Quorum:</w:t>
              <w:tab/>
            </w:r>
          </w:hyperlink>
          <w:r w:rsidDel="00000000" w:rsidR="00000000" w:rsidRPr="00000000">
            <w:fldChar w:fldCharType="begin"/>
            <w:instrText xml:space="preserve"> PAGEREF _vwwchlvts0nt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360"/>
            </w:tabs>
            <w:spacing w:after="0" w:before="60" w:line="240" w:lineRule="auto"/>
            <w:ind w:left="360" w:firstLine="0"/>
            <w:rPr>
              <w:color w:val="000000"/>
              <w:u w:val="none"/>
            </w:rPr>
          </w:pPr>
          <w:hyperlink w:anchor="_pty5scszo1z4">
            <w:r w:rsidDel="00000000" w:rsidR="00000000" w:rsidRPr="00000000">
              <w:rPr>
                <w:color w:val="000000"/>
                <w:u w:val="none"/>
                <w:rtl w:val="0"/>
              </w:rPr>
              <w:t xml:space="preserve">Section 5 — Voting:</w:t>
              <w:tab/>
            </w:r>
          </w:hyperlink>
          <w:r w:rsidDel="00000000" w:rsidR="00000000" w:rsidRPr="00000000">
            <w:fldChar w:fldCharType="begin"/>
            <w:instrText xml:space="preserve"> PAGEREF _pty5scszo1z4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360"/>
            </w:tabs>
            <w:spacing w:after="0" w:before="60" w:line="240" w:lineRule="auto"/>
            <w:ind w:left="360" w:firstLine="0"/>
            <w:rPr>
              <w:color w:val="000000"/>
              <w:u w:val="none"/>
            </w:rPr>
          </w:pPr>
          <w:hyperlink w:anchor="_ai3lcdyjis2e">
            <w:r w:rsidDel="00000000" w:rsidR="00000000" w:rsidRPr="00000000">
              <w:rPr>
                <w:color w:val="000000"/>
                <w:u w:val="none"/>
                <w:rtl w:val="0"/>
              </w:rPr>
              <w:t xml:space="preserve">Section 6— Rules of order:</w:t>
              <w:tab/>
            </w:r>
          </w:hyperlink>
          <w:r w:rsidDel="00000000" w:rsidR="00000000" w:rsidRPr="00000000">
            <w:fldChar w:fldCharType="begin"/>
            <w:instrText xml:space="preserve"> PAGEREF _ai3lcdyjis2e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360"/>
            </w:tabs>
            <w:spacing w:after="0" w:before="60" w:line="240" w:lineRule="auto"/>
            <w:ind w:left="360" w:firstLine="0"/>
            <w:rPr>
              <w:color w:val="000000"/>
              <w:u w:val="none"/>
            </w:rPr>
          </w:pPr>
          <w:hyperlink w:anchor="_4a56xj2ou3xh">
            <w:r w:rsidDel="00000000" w:rsidR="00000000" w:rsidRPr="00000000">
              <w:rPr>
                <w:color w:val="000000"/>
                <w:u w:val="none"/>
                <w:rtl w:val="0"/>
              </w:rPr>
              <w:t xml:space="preserve">Section 7 — Meetings Held Electronically:</w:t>
              <w:tab/>
            </w:r>
          </w:hyperlink>
          <w:r w:rsidDel="00000000" w:rsidR="00000000" w:rsidRPr="00000000">
            <w:fldChar w:fldCharType="begin"/>
            <w:instrText xml:space="preserve"> PAGEREF _4a56xj2ou3xh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360"/>
            </w:tabs>
            <w:spacing w:after="0" w:before="60" w:line="240" w:lineRule="auto"/>
            <w:ind w:left="0" w:firstLine="0"/>
            <w:rPr>
              <w:b w:val="1"/>
              <w:color w:val="000000"/>
              <w:u w:val="none"/>
            </w:rPr>
          </w:pPr>
          <w:hyperlink w:anchor="_wru0mu3quj2s">
            <w:r w:rsidDel="00000000" w:rsidR="00000000" w:rsidRPr="00000000">
              <w:rPr>
                <w:b w:val="1"/>
                <w:color w:val="000000"/>
                <w:u w:val="none"/>
                <w:rtl w:val="0"/>
              </w:rPr>
              <w:t xml:space="preserve">ARTICLE V — NON-VOTING AFFILIATES</w:t>
              <w:tab/>
            </w:r>
          </w:hyperlink>
          <w:r w:rsidDel="00000000" w:rsidR="00000000" w:rsidRPr="00000000">
            <w:fldChar w:fldCharType="begin"/>
            <w:instrText xml:space="preserve"> PAGEREF _wru0mu3quj2s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360"/>
            </w:tabs>
            <w:spacing w:after="0" w:before="60" w:line="240" w:lineRule="auto"/>
            <w:ind w:left="360" w:firstLine="0"/>
            <w:rPr>
              <w:color w:val="000000"/>
              <w:u w:val="none"/>
            </w:rPr>
          </w:pPr>
          <w:hyperlink w:anchor="_dvfjru4zgvia">
            <w:r w:rsidDel="00000000" w:rsidR="00000000" w:rsidRPr="00000000">
              <w:rPr>
                <w:color w:val="000000"/>
                <w:u w:val="none"/>
                <w:rtl w:val="0"/>
              </w:rPr>
              <w:t xml:space="preserve">Section 1 - Justification</w:t>
              <w:tab/>
            </w:r>
          </w:hyperlink>
          <w:r w:rsidDel="00000000" w:rsidR="00000000" w:rsidRPr="00000000">
            <w:fldChar w:fldCharType="begin"/>
            <w:instrText xml:space="preserve"> PAGEREF _dvfjru4zgvia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360"/>
            </w:tabs>
            <w:spacing w:after="0" w:before="60" w:line="240" w:lineRule="auto"/>
            <w:ind w:left="360" w:firstLine="0"/>
            <w:rPr>
              <w:color w:val="000000"/>
              <w:u w:val="none"/>
            </w:rPr>
          </w:pPr>
          <w:hyperlink w:anchor="_fyxegvknmsnv">
            <w:r w:rsidDel="00000000" w:rsidR="00000000" w:rsidRPr="00000000">
              <w:rPr>
                <w:color w:val="000000"/>
                <w:u w:val="none"/>
                <w:rtl w:val="0"/>
              </w:rPr>
              <w:t xml:space="preserve">Section 2 - Process and Role</w:t>
              <w:tab/>
            </w:r>
          </w:hyperlink>
          <w:r w:rsidDel="00000000" w:rsidR="00000000" w:rsidRPr="00000000">
            <w:fldChar w:fldCharType="begin"/>
            <w:instrText xml:space="preserve"> PAGEREF _fyxegvknmsnv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360"/>
            </w:tabs>
            <w:spacing w:after="0" w:before="60" w:line="240" w:lineRule="auto"/>
            <w:ind w:left="360" w:firstLine="0"/>
            <w:rPr>
              <w:color w:val="000000"/>
              <w:u w:val="none"/>
            </w:rPr>
          </w:pPr>
          <w:hyperlink w:anchor="_u2phpyucgn0b">
            <w:r w:rsidDel="00000000" w:rsidR="00000000" w:rsidRPr="00000000">
              <w:rPr>
                <w:color w:val="000000"/>
                <w:u w:val="none"/>
                <w:rtl w:val="0"/>
              </w:rPr>
              <w:t xml:space="preserve">Section 3- Resignation</w:t>
              <w:tab/>
            </w:r>
          </w:hyperlink>
          <w:r w:rsidDel="00000000" w:rsidR="00000000" w:rsidRPr="00000000">
            <w:fldChar w:fldCharType="begin"/>
            <w:instrText xml:space="preserve"> PAGEREF _u2phpyucgn0b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360"/>
            </w:tabs>
            <w:spacing w:after="0" w:before="60" w:line="240" w:lineRule="auto"/>
            <w:ind w:left="0" w:firstLine="0"/>
            <w:rPr>
              <w:b w:val="1"/>
              <w:color w:val="000000"/>
              <w:u w:val="none"/>
            </w:rPr>
          </w:pPr>
          <w:hyperlink w:anchor="_agc8kmhzv3v3">
            <w:r w:rsidDel="00000000" w:rsidR="00000000" w:rsidRPr="00000000">
              <w:rPr>
                <w:b w:val="1"/>
                <w:color w:val="000000"/>
                <w:u w:val="none"/>
                <w:rtl w:val="0"/>
              </w:rPr>
              <w:t xml:space="preserve">ARTICLE VI — BOARD OF DIRECTORS</w:t>
              <w:tab/>
            </w:r>
          </w:hyperlink>
          <w:r w:rsidDel="00000000" w:rsidR="00000000" w:rsidRPr="00000000">
            <w:fldChar w:fldCharType="begin"/>
            <w:instrText xml:space="preserve"> PAGEREF _agc8kmhzv3v3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360"/>
            </w:tabs>
            <w:spacing w:after="0" w:before="60" w:line="240" w:lineRule="auto"/>
            <w:ind w:left="360" w:firstLine="0"/>
            <w:rPr>
              <w:color w:val="000000"/>
              <w:u w:val="none"/>
            </w:rPr>
          </w:pPr>
          <w:hyperlink w:anchor="_vquy2lwedgyn">
            <w:r w:rsidDel="00000000" w:rsidR="00000000" w:rsidRPr="00000000">
              <w:rPr>
                <w:color w:val="000000"/>
                <w:u w:val="none"/>
                <w:rtl w:val="0"/>
              </w:rPr>
              <w:t xml:space="preserve">Section 1 — Board role, size, and compensation:</w:t>
              <w:tab/>
            </w:r>
          </w:hyperlink>
          <w:r w:rsidDel="00000000" w:rsidR="00000000" w:rsidRPr="00000000">
            <w:fldChar w:fldCharType="begin"/>
            <w:instrText xml:space="preserve"> PAGEREF _vquy2lwedgyn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360"/>
            </w:tabs>
            <w:spacing w:after="0" w:before="60" w:line="240" w:lineRule="auto"/>
            <w:ind w:left="360" w:firstLine="0"/>
            <w:rPr>
              <w:color w:val="000000"/>
              <w:u w:val="none"/>
            </w:rPr>
          </w:pPr>
          <w:hyperlink w:anchor="_vnx1y2794whx">
            <w:r w:rsidDel="00000000" w:rsidR="00000000" w:rsidRPr="00000000">
              <w:rPr>
                <w:color w:val="000000"/>
                <w:u w:val="none"/>
                <w:rtl w:val="0"/>
              </w:rPr>
              <w:t xml:space="preserve">Section 2 — Terms:</w:t>
              <w:tab/>
            </w:r>
          </w:hyperlink>
          <w:r w:rsidDel="00000000" w:rsidR="00000000" w:rsidRPr="00000000">
            <w:fldChar w:fldCharType="begin"/>
            <w:instrText xml:space="preserve"> PAGEREF _vnx1y2794whx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360"/>
            </w:tabs>
            <w:spacing w:after="0" w:before="60" w:line="240" w:lineRule="auto"/>
            <w:ind w:left="360" w:firstLine="0"/>
            <w:rPr>
              <w:color w:val="000000"/>
              <w:u w:val="none"/>
            </w:rPr>
          </w:pPr>
          <w:hyperlink w:anchor="_w65ovwus8zyn">
            <w:r w:rsidDel="00000000" w:rsidR="00000000" w:rsidRPr="00000000">
              <w:rPr>
                <w:color w:val="000000"/>
                <w:u w:val="none"/>
                <w:rtl w:val="0"/>
              </w:rPr>
              <w:t xml:space="preserve">Section 3 — Qualifications and Election Procedures:</w:t>
              <w:tab/>
            </w:r>
          </w:hyperlink>
          <w:r w:rsidDel="00000000" w:rsidR="00000000" w:rsidRPr="00000000">
            <w:fldChar w:fldCharType="begin"/>
            <w:instrText xml:space="preserve"> PAGEREF _w65ovwus8zyn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9360"/>
            </w:tabs>
            <w:spacing w:after="0" w:before="60" w:line="240" w:lineRule="auto"/>
            <w:ind w:left="360" w:firstLine="0"/>
            <w:rPr>
              <w:color w:val="000000"/>
              <w:u w:val="none"/>
            </w:rPr>
          </w:pPr>
          <w:hyperlink w:anchor="_noq499ezzse5">
            <w:r w:rsidDel="00000000" w:rsidR="00000000" w:rsidRPr="00000000">
              <w:rPr>
                <w:color w:val="000000"/>
                <w:u w:val="none"/>
                <w:rtl w:val="0"/>
              </w:rPr>
              <w:t xml:space="preserve">Section 6 — Officers and Specific Duties:</w:t>
              <w:tab/>
            </w:r>
          </w:hyperlink>
          <w:r w:rsidDel="00000000" w:rsidR="00000000" w:rsidRPr="00000000">
            <w:fldChar w:fldCharType="begin"/>
            <w:instrText xml:space="preserve"> PAGEREF _noq499ezzse5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360"/>
            </w:tabs>
            <w:spacing w:after="0" w:before="60" w:line="240" w:lineRule="auto"/>
            <w:ind w:left="720" w:firstLine="0"/>
            <w:rPr>
              <w:color w:val="000000"/>
              <w:u w:val="none"/>
            </w:rPr>
          </w:pPr>
          <w:hyperlink w:anchor="_dcw0roofogtn">
            <w:r w:rsidDel="00000000" w:rsidR="00000000" w:rsidRPr="00000000">
              <w:rPr>
                <w:color w:val="000000"/>
                <w:u w:val="none"/>
                <w:rtl w:val="0"/>
              </w:rPr>
              <w:t xml:space="preserve">6.1 President and President-Elect</w:t>
              <w:tab/>
            </w:r>
          </w:hyperlink>
          <w:r w:rsidDel="00000000" w:rsidR="00000000" w:rsidRPr="00000000">
            <w:fldChar w:fldCharType="begin"/>
            <w:instrText xml:space="preserve"> PAGEREF _dcw0roofogtn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360"/>
            </w:tabs>
            <w:spacing w:after="0" w:before="60" w:line="240" w:lineRule="auto"/>
            <w:ind w:left="720" w:firstLine="0"/>
            <w:rPr>
              <w:color w:val="000000"/>
              <w:u w:val="none"/>
            </w:rPr>
          </w:pPr>
          <w:hyperlink w:anchor="_ucqnib3yog1q">
            <w:r w:rsidDel="00000000" w:rsidR="00000000" w:rsidRPr="00000000">
              <w:rPr>
                <w:color w:val="000000"/>
                <w:u w:val="none"/>
                <w:rtl w:val="0"/>
              </w:rPr>
              <w:t xml:space="preserve">6.2 Secretary and Secretary-elect</w:t>
              <w:tab/>
            </w:r>
          </w:hyperlink>
          <w:r w:rsidDel="00000000" w:rsidR="00000000" w:rsidRPr="00000000">
            <w:fldChar w:fldCharType="begin"/>
            <w:instrText xml:space="preserve"> PAGEREF _ucqnib3yog1q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360"/>
            </w:tabs>
            <w:spacing w:after="0" w:before="60" w:line="240" w:lineRule="auto"/>
            <w:ind w:left="720" w:firstLine="0"/>
            <w:rPr>
              <w:color w:val="000000"/>
              <w:u w:val="none"/>
            </w:rPr>
          </w:pPr>
          <w:hyperlink w:anchor="_9uhwyo3fe3cv">
            <w:r w:rsidDel="00000000" w:rsidR="00000000" w:rsidRPr="00000000">
              <w:rPr>
                <w:color w:val="000000"/>
                <w:u w:val="none"/>
                <w:rtl w:val="0"/>
              </w:rPr>
              <w:t xml:space="preserve">6.3 Treasurer and Treasurer-Elect</w:t>
              <w:tab/>
            </w:r>
          </w:hyperlink>
          <w:r w:rsidDel="00000000" w:rsidR="00000000" w:rsidRPr="00000000">
            <w:fldChar w:fldCharType="begin"/>
            <w:instrText xml:space="preserve"> PAGEREF _9uhwyo3fe3cv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360"/>
            </w:tabs>
            <w:spacing w:after="0" w:before="60" w:line="240" w:lineRule="auto"/>
            <w:ind w:left="360" w:firstLine="0"/>
            <w:rPr>
              <w:color w:val="000000"/>
              <w:u w:val="none"/>
            </w:rPr>
          </w:pPr>
          <w:hyperlink w:anchor="_s3ulisx64wj6">
            <w:r w:rsidDel="00000000" w:rsidR="00000000" w:rsidRPr="00000000">
              <w:rPr>
                <w:color w:val="000000"/>
                <w:u w:val="none"/>
                <w:rtl w:val="0"/>
              </w:rPr>
              <w:t xml:space="preserve">Section 7 — Majority Action as Board Action:</w:t>
              <w:tab/>
            </w:r>
          </w:hyperlink>
          <w:r w:rsidDel="00000000" w:rsidR="00000000" w:rsidRPr="00000000">
            <w:fldChar w:fldCharType="begin"/>
            <w:instrText xml:space="preserve"> PAGEREF _s3ulisx64wj6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360"/>
            </w:tabs>
            <w:spacing w:after="0" w:before="60" w:line="240" w:lineRule="auto"/>
            <w:ind w:left="360" w:firstLine="0"/>
            <w:rPr>
              <w:color w:val="000000"/>
              <w:u w:val="none"/>
            </w:rPr>
          </w:pPr>
          <w:hyperlink w:anchor="_m770601rubc1">
            <w:r w:rsidDel="00000000" w:rsidR="00000000" w:rsidRPr="00000000">
              <w:rPr>
                <w:color w:val="000000"/>
                <w:u w:val="none"/>
                <w:rtl w:val="0"/>
              </w:rPr>
              <w:t xml:space="preserve">Section 8 — Vacancies:</w:t>
              <w:tab/>
            </w:r>
          </w:hyperlink>
          <w:r w:rsidDel="00000000" w:rsidR="00000000" w:rsidRPr="00000000">
            <w:fldChar w:fldCharType="begin"/>
            <w:instrText xml:space="preserve"> PAGEREF _m770601rubc1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9360"/>
            </w:tabs>
            <w:spacing w:after="0" w:before="60" w:line="240" w:lineRule="auto"/>
            <w:ind w:left="360" w:firstLine="0"/>
            <w:rPr>
              <w:color w:val="000000"/>
              <w:u w:val="none"/>
            </w:rPr>
          </w:pPr>
          <w:hyperlink w:anchor="_pblcuz9p3p39">
            <w:r w:rsidDel="00000000" w:rsidR="00000000" w:rsidRPr="00000000">
              <w:rPr>
                <w:color w:val="000000"/>
                <w:u w:val="none"/>
                <w:rtl w:val="0"/>
              </w:rPr>
              <w:t xml:space="preserve">Section 9 — Resignation, termination, and absences:</w:t>
              <w:tab/>
            </w:r>
          </w:hyperlink>
          <w:r w:rsidDel="00000000" w:rsidR="00000000" w:rsidRPr="00000000">
            <w:fldChar w:fldCharType="begin"/>
            <w:instrText xml:space="preserve"> PAGEREF _pblcuz9p3p39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9360"/>
            </w:tabs>
            <w:spacing w:after="0" w:before="60" w:line="240" w:lineRule="auto"/>
            <w:ind w:left="360" w:firstLine="0"/>
            <w:rPr>
              <w:color w:val="000000"/>
              <w:u w:val="none"/>
            </w:rPr>
          </w:pPr>
          <w:hyperlink w:anchor="_kecgastbv4z4">
            <w:r w:rsidDel="00000000" w:rsidR="00000000" w:rsidRPr="00000000">
              <w:rPr>
                <w:color w:val="000000"/>
                <w:u w:val="none"/>
                <w:rtl w:val="0"/>
              </w:rPr>
              <w:t xml:space="preserve">Section 10 — Compensation:</w:t>
              <w:tab/>
            </w:r>
          </w:hyperlink>
          <w:r w:rsidDel="00000000" w:rsidR="00000000" w:rsidRPr="00000000">
            <w:fldChar w:fldCharType="begin"/>
            <w:instrText xml:space="preserve"> PAGEREF _kecgastbv4z4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9360"/>
            </w:tabs>
            <w:spacing w:after="0" w:before="60" w:line="240" w:lineRule="auto"/>
            <w:ind w:left="360" w:firstLine="0"/>
            <w:rPr>
              <w:color w:val="000000"/>
              <w:u w:val="none"/>
            </w:rPr>
          </w:pPr>
          <w:hyperlink w:anchor="_20k2blqnj2az">
            <w:r w:rsidDel="00000000" w:rsidR="00000000" w:rsidRPr="00000000">
              <w:rPr>
                <w:color w:val="000000"/>
                <w:u w:val="none"/>
                <w:rtl w:val="0"/>
              </w:rPr>
              <w:t xml:space="preserve">Section 11 — Non-liability of directors:</w:t>
              <w:tab/>
            </w:r>
          </w:hyperlink>
          <w:r w:rsidDel="00000000" w:rsidR="00000000" w:rsidRPr="00000000">
            <w:fldChar w:fldCharType="begin"/>
            <w:instrText xml:space="preserve"> PAGEREF _20k2blqnj2az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9360"/>
            </w:tabs>
            <w:spacing w:after="0" w:before="60" w:line="240" w:lineRule="auto"/>
            <w:ind w:left="360" w:firstLine="0"/>
            <w:rPr>
              <w:color w:val="000000"/>
              <w:u w:val="none"/>
            </w:rPr>
          </w:pPr>
          <w:hyperlink w:anchor="_qey0qpnbj2t2">
            <w:r w:rsidDel="00000000" w:rsidR="00000000" w:rsidRPr="00000000">
              <w:rPr>
                <w:color w:val="000000"/>
                <w:u w:val="none"/>
                <w:rtl w:val="0"/>
              </w:rPr>
              <w:t xml:space="preserve">Section 12 — Indemnification by corporation of directors and officers:</w:t>
              <w:tab/>
            </w:r>
          </w:hyperlink>
          <w:r w:rsidDel="00000000" w:rsidR="00000000" w:rsidRPr="00000000">
            <w:fldChar w:fldCharType="begin"/>
            <w:instrText xml:space="preserve"> PAGEREF _qey0qpnbj2t2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9360"/>
            </w:tabs>
            <w:spacing w:after="0" w:before="60" w:line="240" w:lineRule="auto"/>
            <w:ind w:left="360" w:firstLine="0"/>
            <w:rPr>
              <w:color w:val="000000"/>
              <w:u w:val="none"/>
            </w:rPr>
          </w:pPr>
          <w:hyperlink w:anchor="_uvp8eh127fno">
            <w:r w:rsidDel="00000000" w:rsidR="00000000" w:rsidRPr="00000000">
              <w:rPr>
                <w:color w:val="000000"/>
                <w:u w:val="none"/>
                <w:rtl w:val="0"/>
              </w:rPr>
              <w:t xml:space="preserve">Section 13 — Insurance for corporate agents:</w:t>
              <w:tab/>
            </w:r>
          </w:hyperlink>
          <w:r w:rsidDel="00000000" w:rsidR="00000000" w:rsidRPr="00000000">
            <w:fldChar w:fldCharType="begin"/>
            <w:instrText xml:space="preserve"> PAGEREF _uvp8eh127fno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9360"/>
            </w:tabs>
            <w:spacing w:after="0" w:before="60" w:line="240" w:lineRule="auto"/>
            <w:ind w:left="0" w:firstLine="0"/>
            <w:rPr>
              <w:b w:val="1"/>
              <w:color w:val="000000"/>
              <w:u w:val="none"/>
            </w:rPr>
          </w:pPr>
          <w:hyperlink w:anchor="_tg0g8nso9q0y">
            <w:r w:rsidDel="00000000" w:rsidR="00000000" w:rsidRPr="00000000">
              <w:rPr>
                <w:b w:val="1"/>
                <w:color w:val="000000"/>
                <w:u w:val="none"/>
                <w:rtl w:val="0"/>
              </w:rPr>
              <w:t xml:space="preserve">ARTICLE VII — MEETINGS OF MEMBERS of the BOARD OF DIRECTORS</w:t>
              <w:tab/>
            </w:r>
          </w:hyperlink>
          <w:r w:rsidDel="00000000" w:rsidR="00000000" w:rsidRPr="00000000">
            <w:fldChar w:fldCharType="begin"/>
            <w:instrText xml:space="preserve"> PAGEREF _tg0g8nso9q0y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9360"/>
            </w:tabs>
            <w:spacing w:after="0" w:before="60" w:line="240" w:lineRule="auto"/>
            <w:ind w:left="360" w:firstLine="0"/>
            <w:rPr>
              <w:color w:val="000000"/>
              <w:u w:val="none"/>
            </w:rPr>
          </w:pPr>
          <w:hyperlink w:anchor="_895bo87jdwcs">
            <w:r w:rsidDel="00000000" w:rsidR="00000000" w:rsidRPr="00000000">
              <w:rPr>
                <w:color w:val="000000"/>
                <w:u w:val="none"/>
                <w:rtl w:val="0"/>
              </w:rPr>
              <w:t xml:space="preserve">Section 1 — Regular meetings and notice:</w:t>
              <w:tab/>
            </w:r>
          </w:hyperlink>
          <w:r w:rsidDel="00000000" w:rsidR="00000000" w:rsidRPr="00000000">
            <w:fldChar w:fldCharType="begin"/>
            <w:instrText xml:space="preserve"> PAGEREF _895bo87jdwcs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9360"/>
            </w:tabs>
            <w:spacing w:after="0" w:before="60" w:line="240" w:lineRule="auto"/>
            <w:ind w:left="360" w:firstLine="0"/>
            <w:rPr>
              <w:color w:val="000000"/>
              <w:u w:val="none"/>
            </w:rPr>
          </w:pPr>
          <w:hyperlink w:anchor="_je49jnt14eoz">
            <w:r w:rsidDel="00000000" w:rsidR="00000000" w:rsidRPr="00000000">
              <w:rPr>
                <w:color w:val="000000"/>
                <w:u w:val="none"/>
                <w:rtl w:val="0"/>
              </w:rPr>
              <w:t xml:space="preserve">Section 2 — Special meetings:</w:t>
              <w:tab/>
            </w:r>
          </w:hyperlink>
          <w:r w:rsidDel="00000000" w:rsidR="00000000" w:rsidRPr="00000000">
            <w:fldChar w:fldCharType="begin"/>
            <w:instrText xml:space="preserve"> PAGEREF _je49jnt14eoz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9360"/>
            </w:tabs>
            <w:spacing w:after="0" w:before="60" w:line="240" w:lineRule="auto"/>
            <w:ind w:left="360" w:firstLine="0"/>
            <w:rPr>
              <w:color w:val="000000"/>
              <w:u w:val="none"/>
            </w:rPr>
          </w:pPr>
          <w:hyperlink w:anchor="_pepfulw0o5uw">
            <w:r w:rsidDel="00000000" w:rsidR="00000000" w:rsidRPr="00000000">
              <w:rPr>
                <w:color w:val="000000"/>
                <w:u w:val="none"/>
                <w:rtl w:val="0"/>
              </w:rPr>
              <w:t xml:space="preserve">Section 3 — Notice of meetings:</w:t>
              <w:tab/>
            </w:r>
          </w:hyperlink>
          <w:r w:rsidDel="00000000" w:rsidR="00000000" w:rsidRPr="00000000">
            <w:fldChar w:fldCharType="begin"/>
            <w:instrText xml:space="preserve"> PAGEREF _pepfulw0o5uw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9360"/>
            </w:tabs>
            <w:spacing w:after="0" w:before="60" w:line="240" w:lineRule="auto"/>
            <w:ind w:left="360" w:firstLine="0"/>
            <w:rPr>
              <w:color w:val="000000"/>
              <w:u w:val="none"/>
            </w:rPr>
          </w:pPr>
          <w:hyperlink w:anchor="_rdfd45yinyyn">
            <w:r w:rsidDel="00000000" w:rsidR="00000000" w:rsidRPr="00000000">
              <w:rPr>
                <w:color w:val="000000"/>
                <w:u w:val="none"/>
                <w:rtl w:val="0"/>
              </w:rPr>
              <w:t xml:space="preserve">Section 4 — Quorum:</w:t>
              <w:tab/>
            </w:r>
          </w:hyperlink>
          <w:r w:rsidDel="00000000" w:rsidR="00000000" w:rsidRPr="00000000">
            <w:fldChar w:fldCharType="begin"/>
            <w:instrText xml:space="preserve"> PAGEREF _rdfd45yinyyn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none" w:pos="9360"/>
            </w:tabs>
            <w:spacing w:after="0" w:before="60" w:line="240" w:lineRule="auto"/>
            <w:ind w:left="360" w:firstLine="0"/>
            <w:rPr>
              <w:color w:val="000000"/>
              <w:u w:val="none"/>
            </w:rPr>
          </w:pPr>
          <w:hyperlink w:anchor="_lwr43qtde0u5">
            <w:r w:rsidDel="00000000" w:rsidR="00000000" w:rsidRPr="00000000">
              <w:rPr>
                <w:color w:val="000000"/>
                <w:u w:val="none"/>
                <w:rtl w:val="0"/>
              </w:rPr>
              <w:t xml:space="preserve">Section 5— Conduct of meetings:</w:t>
              <w:tab/>
            </w:r>
          </w:hyperlink>
          <w:r w:rsidDel="00000000" w:rsidR="00000000" w:rsidRPr="00000000">
            <w:fldChar w:fldCharType="begin"/>
            <w:instrText xml:space="preserve"> PAGEREF _lwr43qtde0u5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9360"/>
            </w:tabs>
            <w:spacing w:after="0" w:before="60" w:line="240" w:lineRule="auto"/>
            <w:ind w:left="360" w:firstLine="0"/>
            <w:rPr>
              <w:color w:val="000000"/>
              <w:u w:val="none"/>
            </w:rPr>
          </w:pPr>
          <w:hyperlink w:anchor="_m0adntvzd81j">
            <w:r w:rsidDel="00000000" w:rsidR="00000000" w:rsidRPr="00000000">
              <w:rPr>
                <w:color w:val="000000"/>
                <w:u w:val="none"/>
                <w:rtl w:val="0"/>
              </w:rPr>
              <w:t xml:space="preserve">Section 6— Rules of Order:</w:t>
              <w:tab/>
            </w:r>
          </w:hyperlink>
          <w:r w:rsidDel="00000000" w:rsidR="00000000" w:rsidRPr="00000000">
            <w:fldChar w:fldCharType="begin"/>
            <w:instrText xml:space="preserve"> PAGEREF _m0adntvzd81j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9360"/>
            </w:tabs>
            <w:spacing w:after="0" w:before="60" w:line="240" w:lineRule="auto"/>
            <w:ind w:left="360" w:firstLine="0"/>
            <w:rPr>
              <w:color w:val="000000"/>
              <w:u w:val="none"/>
            </w:rPr>
          </w:pPr>
          <w:hyperlink w:anchor="_ju2usq7z27mc">
            <w:r w:rsidDel="00000000" w:rsidR="00000000" w:rsidRPr="00000000">
              <w:rPr>
                <w:color w:val="000000"/>
                <w:u w:val="none"/>
                <w:rtl w:val="0"/>
              </w:rPr>
              <w:t xml:space="preserve">Section 7— Electronic Meetings:</w:t>
              <w:tab/>
            </w:r>
          </w:hyperlink>
          <w:r w:rsidDel="00000000" w:rsidR="00000000" w:rsidRPr="00000000">
            <w:fldChar w:fldCharType="begin"/>
            <w:instrText xml:space="preserve"> PAGEREF _ju2usq7z27mc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9360"/>
            </w:tabs>
            <w:spacing w:after="0" w:before="60" w:line="240" w:lineRule="auto"/>
            <w:ind w:left="360" w:firstLine="0"/>
            <w:rPr>
              <w:color w:val="000000"/>
              <w:u w:val="none"/>
            </w:rPr>
          </w:pPr>
          <w:hyperlink w:anchor="_v2osfow0qsh9">
            <w:r w:rsidDel="00000000" w:rsidR="00000000" w:rsidRPr="00000000">
              <w:rPr>
                <w:color w:val="000000"/>
                <w:u w:val="none"/>
                <w:rtl w:val="0"/>
              </w:rPr>
              <w:t xml:space="preserve">Section 8 — Meetings Held in Person.</w:t>
              <w:tab/>
            </w:r>
          </w:hyperlink>
          <w:r w:rsidDel="00000000" w:rsidR="00000000" w:rsidRPr="00000000">
            <w:fldChar w:fldCharType="begin"/>
            <w:instrText xml:space="preserve"> PAGEREF _v2osfow0qsh9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none" w:pos="9360"/>
            </w:tabs>
            <w:spacing w:after="0" w:before="60" w:line="240" w:lineRule="auto"/>
            <w:ind w:left="0" w:firstLine="0"/>
            <w:rPr>
              <w:b w:val="1"/>
              <w:color w:val="000000"/>
              <w:u w:val="none"/>
            </w:rPr>
          </w:pPr>
          <w:hyperlink w:anchor="_xuk9u7slmauf">
            <w:r w:rsidDel="00000000" w:rsidR="00000000" w:rsidRPr="00000000">
              <w:rPr>
                <w:b w:val="1"/>
                <w:color w:val="000000"/>
                <w:u w:val="none"/>
                <w:rtl w:val="0"/>
              </w:rPr>
              <w:t xml:space="preserve">ARTICLE VIII — COMMITTEES</w:t>
              <w:tab/>
            </w:r>
          </w:hyperlink>
          <w:r w:rsidDel="00000000" w:rsidR="00000000" w:rsidRPr="00000000">
            <w:fldChar w:fldCharType="begin"/>
            <w:instrText xml:space="preserve"> PAGEREF _xuk9u7slmauf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9360"/>
            </w:tabs>
            <w:spacing w:after="0" w:before="60" w:line="240" w:lineRule="auto"/>
            <w:ind w:left="360" w:firstLine="0"/>
            <w:rPr>
              <w:color w:val="000000"/>
              <w:u w:val="none"/>
            </w:rPr>
          </w:pPr>
          <w:hyperlink w:anchor="_oh9pxj5qx97t">
            <w:r w:rsidDel="00000000" w:rsidR="00000000" w:rsidRPr="00000000">
              <w:rPr>
                <w:color w:val="000000"/>
                <w:u w:val="none"/>
                <w:rtl w:val="0"/>
              </w:rPr>
              <w:t xml:space="preserve">Section 1 — Committee formation:</w:t>
              <w:tab/>
            </w:r>
          </w:hyperlink>
          <w:r w:rsidDel="00000000" w:rsidR="00000000" w:rsidRPr="00000000">
            <w:fldChar w:fldCharType="begin"/>
            <w:instrText xml:space="preserve"> PAGEREF _oh9pxj5qx97t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none" w:pos="9360"/>
            </w:tabs>
            <w:spacing w:after="0" w:before="60" w:line="240" w:lineRule="auto"/>
            <w:ind w:left="360" w:firstLine="0"/>
            <w:rPr>
              <w:color w:val="000000"/>
              <w:u w:val="none"/>
            </w:rPr>
          </w:pPr>
          <w:hyperlink w:anchor="_t5ggmcyyxo53">
            <w:r w:rsidDel="00000000" w:rsidR="00000000" w:rsidRPr="00000000">
              <w:rPr>
                <w:color w:val="000000"/>
                <w:u w:val="none"/>
                <w:rtl w:val="0"/>
              </w:rPr>
              <w:t xml:space="preserve">Section 2 — Meetings and Action of Committees:</w:t>
              <w:tab/>
            </w:r>
          </w:hyperlink>
          <w:r w:rsidDel="00000000" w:rsidR="00000000" w:rsidRPr="00000000">
            <w:fldChar w:fldCharType="begin"/>
            <w:instrText xml:space="preserve"> PAGEREF _t5ggmcyyxo53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none" w:pos="9360"/>
            </w:tabs>
            <w:spacing w:after="0" w:before="60" w:line="240" w:lineRule="auto"/>
            <w:ind w:left="0" w:firstLine="0"/>
            <w:rPr>
              <w:b w:val="1"/>
              <w:color w:val="000000"/>
              <w:u w:val="none"/>
            </w:rPr>
          </w:pPr>
          <w:hyperlink w:anchor="_5yet57p4ltii">
            <w:r w:rsidDel="00000000" w:rsidR="00000000" w:rsidRPr="00000000">
              <w:rPr>
                <w:b w:val="1"/>
                <w:color w:val="000000"/>
                <w:u w:val="none"/>
                <w:rtl w:val="0"/>
              </w:rPr>
              <w:t xml:space="preserve">ARTICLE IX — COMPENSATION APPROVAL POLICIES</w:t>
              <w:tab/>
            </w:r>
          </w:hyperlink>
          <w:r w:rsidDel="00000000" w:rsidR="00000000" w:rsidRPr="00000000">
            <w:fldChar w:fldCharType="begin"/>
            <w:instrText xml:space="preserve"> PAGEREF _5yet57p4ltii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none" w:pos="9360"/>
            </w:tabs>
            <w:spacing w:after="0" w:before="60" w:line="240" w:lineRule="auto"/>
            <w:ind w:left="360" w:firstLine="0"/>
            <w:rPr>
              <w:color w:val="000000"/>
              <w:u w:val="none"/>
            </w:rPr>
          </w:pPr>
          <w:hyperlink w:anchor="_hmdf8dxrtnxp">
            <w:r w:rsidDel="00000000" w:rsidR="00000000" w:rsidRPr="00000000">
              <w:rPr>
                <w:color w:val="000000"/>
                <w:u w:val="none"/>
                <w:rtl w:val="0"/>
              </w:rPr>
              <w:t xml:space="preserve">Section 1 — Voting on matters pertaining to that member's compensation:</w:t>
              <w:tab/>
            </w:r>
          </w:hyperlink>
          <w:r w:rsidDel="00000000" w:rsidR="00000000" w:rsidRPr="00000000">
            <w:fldChar w:fldCharType="begin"/>
            <w:instrText xml:space="preserve"> PAGEREF _hmdf8dxrtnxp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none" w:pos="9360"/>
            </w:tabs>
            <w:spacing w:after="0" w:before="60" w:line="240" w:lineRule="auto"/>
            <w:ind w:left="360" w:firstLine="0"/>
            <w:rPr>
              <w:color w:val="000000"/>
              <w:u w:val="none"/>
            </w:rPr>
          </w:pPr>
          <w:hyperlink w:anchor="_dkjajq5vnkie">
            <w:r w:rsidDel="00000000" w:rsidR="00000000" w:rsidRPr="00000000">
              <w:rPr>
                <w:color w:val="000000"/>
                <w:u w:val="none"/>
                <w:rtl w:val="0"/>
              </w:rPr>
              <w:t xml:space="preserve">Section 2 — Approving compensation:</w:t>
              <w:tab/>
            </w:r>
          </w:hyperlink>
          <w:r w:rsidDel="00000000" w:rsidR="00000000" w:rsidRPr="00000000">
            <w:fldChar w:fldCharType="begin"/>
            <w:instrText xml:space="preserve"> PAGEREF _dkjajq5vnkie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none" w:pos="9360"/>
            </w:tabs>
            <w:spacing w:after="0" w:before="60" w:line="240" w:lineRule="auto"/>
            <w:ind w:left="720" w:firstLine="0"/>
            <w:rPr>
              <w:color w:val="000000"/>
              <w:u w:val="none"/>
            </w:rPr>
          </w:pPr>
          <w:hyperlink w:anchor="_oofxxmz6mvxf">
            <w:r w:rsidDel="00000000" w:rsidR="00000000" w:rsidRPr="00000000">
              <w:rPr>
                <w:color w:val="000000"/>
                <w:u w:val="none"/>
                <w:rtl w:val="0"/>
              </w:rPr>
              <w:t xml:space="preserve">2.1 Terms of Compensation.</w:t>
              <w:tab/>
            </w:r>
          </w:hyperlink>
          <w:r w:rsidDel="00000000" w:rsidR="00000000" w:rsidRPr="00000000">
            <w:fldChar w:fldCharType="begin"/>
            <w:instrText xml:space="preserve"> PAGEREF _oofxxmz6mvxf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none" w:pos="9360"/>
            </w:tabs>
            <w:spacing w:after="0" w:before="60" w:line="240" w:lineRule="auto"/>
            <w:ind w:left="720" w:firstLine="0"/>
            <w:rPr>
              <w:color w:val="000000"/>
              <w:u w:val="none"/>
            </w:rPr>
          </w:pPr>
          <w:hyperlink w:anchor="_8uasqwtlpqd5">
            <w:r w:rsidDel="00000000" w:rsidR="00000000" w:rsidRPr="00000000">
              <w:rPr>
                <w:color w:val="000000"/>
                <w:u w:val="none"/>
                <w:rtl w:val="0"/>
              </w:rPr>
              <w:t xml:space="preserve">2.2 Conflict of Interest.</w:t>
              <w:tab/>
            </w:r>
          </w:hyperlink>
          <w:r w:rsidDel="00000000" w:rsidR="00000000" w:rsidRPr="00000000">
            <w:fldChar w:fldCharType="begin"/>
            <w:instrText xml:space="preserve"> PAGEREF _8uasqwtlpqd5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none" w:pos="9360"/>
            </w:tabs>
            <w:spacing w:after="0" w:before="60" w:line="240" w:lineRule="auto"/>
            <w:ind w:left="720" w:firstLine="0"/>
            <w:rPr>
              <w:color w:val="000000"/>
              <w:u w:val="none"/>
            </w:rPr>
          </w:pPr>
          <w:hyperlink w:anchor="_abxrbg80yife">
            <w:r w:rsidDel="00000000" w:rsidR="00000000" w:rsidRPr="00000000">
              <w:rPr>
                <w:color w:val="000000"/>
                <w:u w:val="none"/>
                <w:rtl w:val="0"/>
              </w:rPr>
              <w:t xml:space="preserve">2.3 Foundation of Compensation.</w:t>
              <w:tab/>
            </w:r>
          </w:hyperlink>
          <w:r w:rsidDel="00000000" w:rsidR="00000000" w:rsidRPr="00000000">
            <w:fldChar w:fldCharType="begin"/>
            <w:instrText xml:space="preserve"> PAGEREF _abxrbg80yife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none" w:pos="9360"/>
            </w:tabs>
            <w:spacing w:after="0" w:before="60" w:line="240" w:lineRule="auto"/>
            <w:ind w:left="720" w:firstLine="0"/>
            <w:rPr>
              <w:color w:val="000000"/>
              <w:u w:val="none"/>
            </w:rPr>
          </w:pPr>
          <w:hyperlink w:anchor="_ynz8g8ac9vu9">
            <w:r w:rsidDel="00000000" w:rsidR="00000000" w:rsidRPr="00000000">
              <w:rPr>
                <w:color w:val="000000"/>
                <w:u w:val="none"/>
                <w:rtl w:val="0"/>
              </w:rPr>
              <w:t xml:space="preserve">2.4 Recording of Compensation Terms.</w:t>
              <w:tab/>
            </w:r>
          </w:hyperlink>
          <w:r w:rsidDel="00000000" w:rsidR="00000000" w:rsidRPr="00000000">
            <w:fldChar w:fldCharType="begin"/>
            <w:instrText xml:space="preserve"> PAGEREF _ynz8g8ac9vu9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none" w:pos="9360"/>
            </w:tabs>
            <w:spacing w:after="0" w:before="60" w:line="240" w:lineRule="auto"/>
            <w:ind w:left="720" w:firstLine="0"/>
            <w:rPr>
              <w:color w:val="000000"/>
              <w:u w:val="none"/>
            </w:rPr>
          </w:pPr>
          <w:hyperlink w:anchor="_up550383yzx8">
            <w:r w:rsidDel="00000000" w:rsidR="00000000" w:rsidRPr="00000000">
              <w:rPr>
                <w:color w:val="000000"/>
                <w:u w:val="none"/>
                <w:rtl w:val="0"/>
              </w:rPr>
              <w:t xml:space="preserve">2.5 Approval of Compensation Minutes.</w:t>
              <w:tab/>
            </w:r>
          </w:hyperlink>
          <w:r w:rsidDel="00000000" w:rsidR="00000000" w:rsidRPr="00000000">
            <w:fldChar w:fldCharType="begin"/>
            <w:instrText xml:space="preserve"> PAGEREF _up550383yzx8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none" w:pos="9360"/>
            </w:tabs>
            <w:spacing w:after="0" w:before="60" w:line="240" w:lineRule="auto"/>
            <w:ind w:left="0" w:firstLine="0"/>
            <w:rPr>
              <w:b w:val="1"/>
              <w:color w:val="000000"/>
              <w:u w:val="none"/>
            </w:rPr>
          </w:pPr>
          <w:hyperlink w:anchor="_vmjq20kjrdy">
            <w:r w:rsidDel="00000000" w:rsidR="00000000" w:rsidRPr="00000000">
              <w:rPr>
                <w:b w:val="1"/>
                <w:color w:val="000000"/>
                <w:u w:val="none"/>
                <w:rtl w:val="0"/>
              </w:rPr>
              <w:t xml:space="preserve">ARTICLE X — CONFLICT OF INTEREST POLICY</w:t>
              <w:tab/>
            </w:r>
          </w:hyperlink>
          <w:r w:rsidDel="00000000" w:rsidR="00000000" w:rsidRPr="00000000">
            <w:fldChar w:fldCharType="begin"/>
            <w:instrText xml:space="preserve"> PAGEREF _vmjq20kjrdy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none" w:pos="9360"/>
            </w:tabs>
            <w:spacing w:after="0" w:before="60" w:line="240" w:lineRule="auto"/>
            <w:ind w:left="360" w:firstLine="0"/>
            <w:rPr>
              <w:color w:val="000000"/>
              <w:u w:val="none"/>
            </w:rPr>
          </w:pPr>
          <w:hyperlink w:anchor="_cyc5xg6xtg0e">
            <w:r w:rsidDel="00000000" w:rsidR="00000000" w:rsidRPr="00000000">
              <w:rPr>
                <w:color w:val="000000"/>
                <w:u w:val="none"/>
                <w:rtl w:val="0"/>
              </w:rPr>
              <w:t xml:space="preserve">Section 1 — Purpose of Conflict of Interest Policy:</w:t>
              <w:tab/>
            </w:r>
          </w:hyperlink>
          <w:r w:rsidDel="00000000" w:rsidR="00000000" w:rsidRPr="00000000">
            <w:fldChar w:fldCharType="begin"/>
            <w:instrText xml:space="preserve"> PAGEREF _cyc5xg6xtg0e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none" w:pos="9360"/>
            </w:tabs>
            <w:spacing w:after="0" w:before="60" w:line="240" w:lineRule="auto"/>
            <w:ind w:left="360" w:firstLine="0"/>
            <w:rPr>
              <w:color w:val="000000"/>
              <w:u w:val="none"/>
            </w:rPr>
          </w:pPr>
          <w:hyperlink w:anchor="_z26grix8s7mr">
            <w:r w:rsidDel="00000000" w:rsidR="00000000" w:rsidRPr="00000000">
              <w:rPr>
                <w:color w:val="000000"/>
                <w:u w:val="none"/>
                <w:rtl w:val="0"/>
              </w:rPr>
              <w:t xml:space="preserve">Section 2 — Definitions:</w:t>
              <w:tab/>
            </w:r>
          </w:hyperlink>
          <w:r w:rsidDel="00000000" w:rsidR="00000000" w:rsidRPr="00000000">
            <w:fldChar w:fldCharType="begin"/>
            <w:instrText xml:space="preserve"> PAGEREF _z26grix8s7mr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4">
          <w:pPr>
            <w:widowControl w:val="0"/>
            <w:tabs>
              <w:tab w:val="right" w:leader="none" w:pos="9360"/>
            </w:tabs>
            <w:spacing w:after="0" w:before="60" w:line="240" w:lineRule="auto"/>
            <w:ind w:left="360" w:firstLine="0"/>
            <w:rPr>
              <w:color w:val="000000"/>
              <w:u w:val="none"/>
            </w:rPr>
          </w:pPr>
          <w:hyperlink w:anchor="_9idtmcbqrawg">
            <w:r w:rsidDel="00000000" w:rsidR="00000000" w:rsidRPr="00000000">
              <w:rPr>
                <w:color w:val="000000"/>
                <w:u w:val="none"/>
                <w:rtl w:val="0"/>
              </w:rPr>
              <w:t xml:space="preserve">Section 3 — Conflict of Interest Avoidance Procedures:</w:t>
              <w:tab/>
            </w:r>
          </w:hyperlink>
          <w:r w:rsidDel="00000000" w:rsidR="00000000" w:rsidRPr="00000000">
            <w:fldChar w:fldCharType="begin"/>
            <w:instrText xml:space="preserve"> PAGEREF _9idtmcbqrawg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5">
          <w:pPr>
            <w:widowControl w:val="0"/>
            <w:tabs>
              <w:tab w:val="right" w:leader="none" w:pos="9360"/>
            </w:tabs>
            <w:spacing w:after="0" w:before="60" w:line="240" w:lineRule="auto"/>
            <w:ind w:left="720" w:firstLine="0"/>
            <w:rPr>
              <w:color w:val="000000"/>
              <w:u w:val="none"/>
            </w:rPr>
          </w:pPr>
          <w:hyperlink w:anchor="_dnl33ef6tlg8">
            <w:r w:rsidDel="00000000" w:rsidR="00000000" w:rsidRPr="00000000">
              <w:rPr>
                <w:color w:val="000000"/>
                <w:u w:val="none"/>
                <w:rtl w:val="0"/>
              </w:rPr>
              <w:t xml:space="preserve">3.1 Duty to Disclose.</w:t>
              <w:tab/>
            </w:r>
          </w:hyperlink>
          <w:r w:rsidDel="00000000" w:rsidR="00000000" w:rsidRPr="00000000">
            <w:fldChar w:fldCharType="begin"/>
            <w:instrText xml:space="preserve"> PAGEREF _dnl33ef6tlg8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6">
          <w:pPr>
            <w:widowControl w:val="0"/>
            <w:tabs>
              <w:tab w:val="right" w:leader="none" w:pos="9360"/>
            </w:tabs>
            <w:spacing w:after="0" w:before="60" w:line="240" w:lineRule="auto"/>
            <w:ind w:left="720" w:firstLine="0"/>
            <w:rPr>
              <w:color w:val="000000"/>
              <w:u w:val="none"/>
            </w:rPr>
          </w:pPr>
          <w:hyperlink w:anchor="_udl7akd4s2sz">
            <w:r w:rsidDel="00000000" w:rsidR="00000000" w:rsidRPr="00000000">
              <w:rPr>
                <w:color w:val="000000"/>
                <w:u w:val="none"/>
                <w:rtl w:val="0"/>
              </w:rPr>
              <w:t xml:space="preserve">3.2 Determining Whether a Conflict of Interest Exists.</w:t>
              <w:tab/>
            </w:r>
          </w:hyperlink>
          <w:r w:rsidDel="00000000" w:rsidR="00000000" w:rsidRPr="00000000">
            <w:fldChar w:fldCharType="begin"/>
            <w:instrText xml:space="preserve"> PAGEREF _udl7akd4s2sz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7">
          <w:pPr>
            <w:widowControl w:val="0"/>
            <w:tabs>
              <w:tab w:val="right" w:leader="none" w:pos="9360"/>
            </w:tabs>
            <w:spacing w:after="0" w:before="60" w:line="240" w:lineRule="auto"/>
            <w:ind w:left="720" w:firstLine="0"/>
            <w:rPr>
              <w:color w:val="000000"/>
              <w:u w:val="none"/>
            </w:rPr>
          </w:pPr>
          <w:hyperlink w:anchor="_4mcnzpoxf7lg">
            <w:r w:rsidDel="00000000" w:rsidR="00000000" w:rsidRPr="00000000">
              <w:rPr>
                <w:color w:val="000000"/>
                <w:u w:val="none"/>
                <w:rtl w:val="0"/>
              </w:rPr>
              <w:t xml:space="preserve">3.3 Procedures for Addressing the Conflict of Interest.</w:t>
              <w:tab/>
            </w:r>
          </w:hyperlink>
          <w:r w:rsidDel="00000000" w:rsidR="00000000" w:rsidRPr="00000000">
            <w:fldChar w:fldCharType="begin"/>
            <w:instrText xml:space="preserve"> PAGEREF _4mcnzpoxf7lg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8">
          <w:pPr>
            <w:widowControl w:val="0"/>
            <w:tabs>
              <w:tab w:val="right" w:leader="none" w:pos="9360"/>
            </w:tabs>
            <w:spacing w:after="0" w:before="60" w:line="240" w:lineRule="auto"/>
            <w:ind w:left="720" w:firstLine="0"/>
            <w:rPr>
              <w:color w:val="000000"/>
              <w:u w:val="none"/>
            </w:rPr>
          </w:pPr>
          <w:hyperlink w:anchor="_kon63kp9pmjo">
            <w:r w:rsidDel="00000000" w:rsidR="00000000" w:rsidRPr="00000000">
              <w:rPr>
                <w:color w:val="000000"/>
                <w:u w:val="none"/>
                <w:rtl w:val="0"/>
              </w:rPr>
              <w:t xml:space="preserve">3.4 Violations of the Conflicts of Interest Policy.</w:t>
              <w:tab/>
            </w:r>
          </w:hyperlink>
          <w:r w:rsidDel="00000000" w:rsidR="00000000" w:rsidRPr="00000000">
            <w:fldChar w:fldCharType="begin"/>
            <w:instrText xml:space="preserve"> PAGEREF _kon63kp9pmjo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9">
          <w:pPr>
            <w:widowControl w:val="0"/>
            <w:tabs>
              <w:tab w:val="right" w:leader="none" w:pos="9360"/>
            </w:tabs>
            <w:spacing w:after="0" w:before="60" w:line="240" w:lineRule="auto"/>
            <w:ind w:left="360" w:firstLine="0"/>
            <w:rPr>
              <w:color w:val="000000"/>
              <w:u w:val="none"/>
            </w:rPr>
          </w:pPr>
          <w:hyperlink w:anchor="_va9puxs151zc">
            <w:r w:rsidDel="00000000" w:rsidR="00000000" w:rsidRPr="00000000">
              <w:rPr>
                <w:color w:val="000000"/>
                <w:u w:val="none"/>
                <w:rtl w:val="0"/>
              </w:rPr>
              <w:t xml:space="preserve">Section 4 — Annual Statements:</w:t>
              <w:tab/>
            </w:r>
          </w:hyperlink>
          <w:r w:rsidDel="00000000" w:rsidR="00000000" w:rsidRPr="00000000">
            <w:fldChar w:fldCharType="begin"/>
            <w:instrText xml:space="preserve"> PAGEREF _va9puxs151zc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A">
          <w:pPr>
            <w:widowControl w:val="0"/>
            <w:tabs>
              <w:tab w:val="right" w:leader="none" w:pos="9360"/>
            </w:tabs>
            <w:spacing w:after="0" w:before="60" w:line="240" w:lineRule="auto"/>
            <w:ind w:left="360" w:firstLine="0"/>
            <w:rPr>
              <w:color w:val="000000"/>
              <w:u w:val="none"/>
            </w:rPr>
          </w:pPr>
          <w:hyperlink w:anchor="_ciyng8lw95an">
            <w:r w:rsidDel="00000000" w:rsidR="00000000" w:rsidRPr="00000000">
              <w:rPr>
                <w:color w:val="000000"/>
                <w:u w:val="none"/>
                <w:rtl w:val="0"/>
              </w:rPr>
              <w:t xml:space="preserve">Section 5 — Periodic Reviews:</w:t>
              <w:tab/>
            </w:r>
          </w:hyperlink>
          <w:r w:rsidDel="00000000" w:rsidR="00000000" w:rsidRPr="00000000">
            <w:fldChar w:fldCharType="begin"/>
            <w:instrText xml:space="preserve"> PAGEREF _ciyng8lw95an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B">
          <w:pPr>
            <w:widowControl w:val="0"/>
            <w:tabs>
              <w:tab w:val="right" w:leader="none" w:pos="9360"/>
            </w:tabs>
            <w:spacing w:after="0" w:before="60" w:line="240" w:lineRule="auto"/>
            <w:ind w:left="360" w:firstLine="0"/>
            <w:rPr>
              <w:color w:val="000000"/>
              <w:u w:val="none"/>
            </w:rPr>
          </w:pPr>
          <w:hyperlink w:anchor="_3tsku6mxktme">
            <w:r w:rsidDel="00000000" w:rsidR="00000000" w:rsidRPr="00000000">
              <w:rPr>
                <w:color w:val="000000"/>
                <w:u w:val="none"/>
                <w:rtl w:val="0"/>
              </w:rPr>
              <w:t xml:space="preserve">Section 6 — Use of Outside Experts:</w:t>
              <w:tab/>
            </w:r>
          </w:hyperlink>
          <w:r w:rsidDel="00000000" w:rsidR="00000000" w:rsidRPr="00000000">
            <w:fldChar w:fldCharType="begin"/>
            <w:instrText xml:space="preserve"> PAGEREF _3tsku6mxktme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C">
          <w:pPr>
            <w:widowControl w:val="0"/>
            <w:tabs>
              <w:tab w:val="right" w:leader="none" w:pos="9360"/>
            </w:tabs>
            <w:spacing w:after="0" w:before="60" w:line="240" w:lineRule="auto"/>
            <w:ind w:left="0" w:firstLine="0"/>
            <w:rPr>
              <w:b w:val="1"/>
              <w:color w:val="000000"/>
              <w:u w:val="none"/>
            </w:rPr>
          </w:pPr>
          <w:hyperlink w:anchor="_fwt17qi5zg03">
            <w:r w:rsidDel="00000000" w:rsidR="00000000" w:rsidRPr="00000000">
              <w:rPr>
                <w:b w:val="1"/>
                <w:color w:val="000000"/>
                <w:u w:val="none"/>
                <w:rtl w:val="0"/>
              </w:rPr>
              <w:t xml:space="preserve">ARTICLE XI — CODES OF CONDUCT AND ETHICS</w:t>
              <w:tab/>
            </w:r>
          </w:hyperlink>
          <w:r w:rsidDel="00000000" w:rsidR="00000000" w:rsidRPr="00000000">
            <w:fldChar w:fldCharType="begin"/>
            <w:instrText xml:space="preserve"> PAGEREF _fwt17qi5zg03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D">
          <w:pPr>
            <w:widowControl w:val="0"/>
            <w:tabs>
              <w:tab w:val="right" w:leader="none" w:pos="9360"/>
            </w:tabs>
            <w:spacing w:after="0" w:before="60" w:line="240" w:lineRule="auto"/>
            <w:ind w:left="360" w:firstLine="0"/>
            <w:rPr>
              <w:color w:val="000000"/>
              <w:u w:val="none"/>
            </w:rPr>
          </w:pPr>
          <w:hyperlink w:anchor="_2nofgo3oghpz">
            <w:r w:rsidDel="00000000" w:rsidR="00000000" w:rsidRPr="00000000">
              <w:rPr>
                <w:color w:val="000000"/>
                <w:u w:val="none"/>
                <w:rtl w:val="0"/>
              </w:rPr>
              <w:t xml:space="preserve">Section 1 — Code of Conduct:</w:t>
              <w:tab/>
            </w:r>
          </w:hyperlink>
          <w:r w:rsidDel="00000000" w:rsidR="00000000" w:rsidRPr="00000000">
            <w:fldChar w:fldCharType="begin"/>
            <w:instrText xml:space="preserve"> PAGEREF _2nofgo3oghpz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E">
          <w:pPr>
            <w:widowControl w:val="0"/>
            <w:tabs>
              <w:tab w:val="right" w:leader="none" w:pos="9360"/>
            </w:tabs>
            <w:spacing w:after="0" w:before="60" w:line="240" w:lineRule="auto"/>
            <w:ind w:left="360" w:firstLine="0"/>
            <w:rPr>
              <w:color w:val="000000"/>
              <w:u w:val="none"/>
            </w:rPr>
          </w:pPr>
          <w:hyperlink w:anchor="_cg1sqglnf0v2">
            <w:r w:rsidDel="00000000" w:rsidR="00000000" w:rsidRPr="00000000">
              <w:rPr>
                <w:color w:val="000000"/>
                <w:u w:val="none"/>
                <w:rtl w:val="0"/>
              </w:rPr>
              <w:t xml:space="preserve">Section 2 — Fiduciary Duties:</w:t>
              <w:tab/>
            </w:r>
          </w:hyperlink>
          <w:r w:rsidDel="00000000" w:rsidR="00000000" w:rsidRPr="00000000">
            <w:fldChar w:fldCharType="begin"/>
            <w:instrText xml:space="preserve"> PAGEREF _cg1sqglnf0v2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F">
          <w:pPr>
            <w:widowControl w:val="0"/>
            <w:tabs>
              <w:tab w:val="right" w:leader="none" w:pos="9360"/>
            </w:tabs>
            <w:spacing w:after="0" w:before="60" w:line="240" w:lineRule="auto"/>
            <w:ind w:left="360" w:firstLine="0"/>
            <w:rPr>
              <w:color w:val="000000"/>
              <w:u w:val="none"/>
            </w:rPr>
          </w:pPr>
          <w:hyperlink w:anchor="_yv9xpgj40nue">
            <w:r w:rsidDel="00000000" w:rsidR="00000000" w:rsidRPr="00000000">
              <w:rPr>
                <w:color w:val="000000"/>
                <w:u w:val="none"/>
                <w:rtl w:val="0"/>
              </w:rPr>
              <w:t xml:space="preserve">Section 3 — Integrity and Transparency:</w:t>
              <w:tab/>
            </w:r>
          </w:hyperlink>
          <w:r w:rsidDel="00000000" w:rsidR="00000000" w:rsidRPr="00000000">
            <w:fldChar w:fldCharType="begin"/>
            <w:instrText xml:space="preserve"> PAGEREF _yv9xpgj40nue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0">
          <w:pPr>
            <w:widowControl w:val="0"/>
            <w:tabs>
              <w:tab w:val="right" w:leader="none" w:pos="9360"/>
            </w:tabs>
            <w:spacing w:after="0" w:before="60" w:line="240" w:lineRule="auto"/>
            <w:ind w:left="360" w:firstLine="0"/>
            <w:rPr>
              <w:color w:val="000000"/>
              <w:u w:val="none"/>
            </w:rPr>
          </w:pPr>
          <w:hyperlink w:anchor="_r7cppyiz6eqn">
            <w:r w:rsidDel="00000000" w:rsidR="00000000" w:rsidRPr="00000000">
              <w:rPr>
                <w:color w:val="000000"/>
                <w:u w:val="none"/>
                <w:rtl w:val="0"/>
              </w:rPr>
              <w:t xml:space="preserve">Section 4 — Compliance and Legal Obligations:</w:t>
              <w:tab/>
            </w:r>
          </w:hyperlink>
          <w:r w:rsidDel="00000000" w:rsidR="00000000" w:rsidRPr="00000000">
            <w:fldChar w:fldCharType="begin"/>
            <w:instrText xml:space="preserve"> PAGEREF _r7cppyiz6eqn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1">
          <w:pPr>
            <w:widowControl w:val="0"/>
            <w:tabs>
              <w:tab w:val="right" w:leader="none" w:pos="9360"/>
            </w:tabs>
            <w:spacing w:after="0" w:before="60" w:line="240" w:lineRule="auto"/>
            <w:ind w:left="360" w:firstLine="0"/>
            <w:rPr>
              <w:color w:val="000000"/>
              <w:u w:val="none"/>
            </w:rPr>
          </w:pPr>
          <w:hyperlink w:anchor="_t7v0vm6fot10">
            <w:r w:rsidDel="00000000" w:rsidR="00000000" w:rsidRPr="00000000">
              <w:rPr>
                <w:color w:val="000000"/>
                <w:u w:val="none"/>
                <w:rtl w:val="0"/>
              </w:rPr>
              <w:t xml:space="preserve">Section 5 — Accountability and Evaluation:</w:t>
              <w:tab/>
            </w:r>
          </w:hyperlink>
          <w:r w:rsidDel="00000000" w:rsidR="00000000" w:rsidRPr="00000000">
            <w:fldChar w:fldCharType="begin"/>
            <w:instrText xml:space="preserve"> PAGEREF _t7v0vm6fot10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2">
          <w:pPr>
            <w:widowControl w:val="0"/>
            <w:tabs>
              <w:tab w:val="right" w:leader="none" w:pos="9360"/>
            </w:tabs>
            <w:spacing w:after="0" w:before="60" w:line="240" w:lineRule="auto"/>
            <w:ind w:left="360" w:firstLine="0"/>
            <w:rPr>
              <w:color w:val="000000"/>
              <w:u w:val="none"/>
            </w:rPr>
          </w:pPr>
          <w:hyperlink w:anchor="_49594n8dhw0g">
            <w:r w:rsidDel="00000000" w:rsidR="00000000" w:rsidRPr="00000000">
              <w:rPr>
                <w:color w:val="000000"/>
                <w:u w:val="none"/>
                <w:rtl w:val="0"/>
              </w:rPr>
              <w:t xml:space="preserve">Section 6 — Best Practices and Continuing Education:</w:t>
              <w:tab/>
            </w:r>
          </w:hyperlink>
          <w:r w:rsidDel="00000000" w:rsidR="00000000" w:rsidRPr="00000000">
            <w:fldChar w:fldCharType="begin"/>
            <w:instrText xml:space="preserve"> PAGEREF _49594n8dhw0g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3">
          <w:pPr>
            <w:widowControl w:val="0"/>
            <w:tabs>
              <w:tab w:val="right" w:leader="none" w:pos="9360"/>
            </w:tabs>
            <w:spacing w:after="0" w:before="60" w:line="240" w:lineRule="auto"/>
            <w:ind w:left="0" w:firstLine="0"/>
            <w:rPr>
              <w:b w:val="1"/>
              <w:color w:val="000000"/>
              <w:u w:val="none"/>
            </w:rPr>
          </w:pPr>
          <w:hyperlink w:anchor="_vjkn06czdblh">
            <w:r w:rsidDel="00000000" w:rsidR="00000000" w:rsidRPr="00000000">
              <w:rPr>
                <w:b w:val="1"/>
                <w:color w:val="000000"/>
                <w:u w:val="none"/>
                <w:rtl w:val="0"/>
              </w:rPr>
              <w:t xml:space="preserve">ARTICLE XII — EXECUTION OF INSTRUMENTS, DEPOSITS, AND FUNDS</w:t>
              <w:tab/>
            </w:r>
          </w:hyperlink>
          <w:r w:rsidDel="00000000" w:rsidR="00000000" w:rsidRPr="00000000">
            <w:fldChar w:fldCharType="begin"/>
            <w:instrText xml:space="preserve"> PAGEREF _vjkn06czdblh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4">
          <w:pPr>
            <w:widowControl w:val="0"/>
            <w:tabs>
              <w:tab w:val="right" w:leader="none" w:pos="9360"/>
            </w:tabs>
            <w:spacing w:after="0" w:before="60" w:line="240" w:lineRule="auto"/>
            <w:ind w:left="360" w:firstLine="0"/>
            <w:rPr>
              <w:color w:val="000000"/>
              <w:u w:val="none"/>
            </w:rPr>
          </w:pPr>
          <w:hyperlink w:anchor="_3kdtkkd6s5f7">
            <w:r w:rsidDel="00000000" w:rsidR="00000000" w:rsidRPr="00000000">
              <w:rPr>
                <w:color w:val="000000"/>
                <w:u w:val="none"/>
                <w:rtl w:val="0"/>
              </w:rPr>
              <w:t xml:space="preserve">Section 1 — Execution of Instruments:</w:t>
              <w:tab/>
            </w:r>
          </w:hyperlink>
          <w:r w:rsidDel="00000000" w:rsidR="00000000" w:rsidRPr="00000000">
            <w:fldChar w:fldCharType="begin"/>
            <w:instrText xml:space="preserve"> PAGEREF _3kdtkkd6s5f7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5">
          <w:pPr>
            <w:widowControl w:val="0"/>
            <w:tabs>
              <w:tab w:val="right" w:leader="none" w:pos="9360"/>
            </w:tabs>
            <w:spacing w:after="0" w:before="60" w:line="240" w:lineRule="auto"/>
            <w:ind w:left="360" w:firstLine="0"/>
            <w:rPr>
              <w:color w:val="000000"/>
              <w:u w:val="none"/>
            </w:rPr>
          </w:pPr>
          <w:hyperlink w:anchor="_rh9c8q26nkoc">
            <w:r w:rsidDel="00000000" w:rsidR="00000000" w:rsidRPr="00000000">
              <w:rPr>
                <w:color w:val="000000"/>
                <w:u w:val="none"/>
                <w:rtl w:val="0"/>
              </w:rPr>
              <w:t xml:space="preserve">Section 2 — Checks and Notes:</w:t>
              <w:tab/>
            </w:r>
          </w:hyperlink>
          <w:r w:rsidDel="00000000" w:rsidR="00000000" w:rsidRPr="00000000">
            <w:fldChar w:fldCharType="begin"/>
            <w:instrText xml:space="preserve"> PAGEREF _rh9c8q26nkoc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6">
          <w:pPr>
            <w:widowControl w:val="0"/>
            <w:tabs>
              <w:tab w:val="right" w:leader="none" w:pos="9360"/>
            </w:tabs>
            <w:spacing w:after="0" w:before="60" w:line="240" w:lineRule="auto"/>
            <w:ind w:left="360" w:firstLine="0"/>
            <w:rPr>
              <w:color w:val="000000"/>
              <w:u w:val="none"/>
            </w:rPr>
          </w:pPr>
          <w:hyperlink w:anchor="_pqgvyroodngu">
            <w:r w:rsidDel="00000000" w:rsidR="00000000" w:rsidRPr="00000000">
              <w:rPr>
                <w:color w:val="000000"/>
                <w:u w:val="none"/>
                <w:rtl w:val="0"/>
              </w:rPr>
              <w:t xml:space="preserve">Section 3 — Deposits:</w:t>
              <w:tab/>
            </w:r>
          </w:hyperlink>
          <w:r w:rsidDel="00000000" w:rsidR="00000000" w:rsidRPr="00000000">
            <w:fldChar w:fldCharType="begin"/>
            <w:instrText xml:space="preserve"> PAGEREF _pqgvyroodngu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7">
          <w:pPr>
            <w:widowControl w:val="0"/>
            <w:tabs>
              <w:tab w:val="right" w:leader="none" w:pos="9360"/>
            </w:tabs>
            <w:spacing w:after="0" w:before="60" w:line="240" w:lineRule="auto"/>
            <w:ind w:left="360" w:firstLine="0"/>
            <w:rPr>
              <w:color w:val="000000"/>
              <w:u w:val="none"/>
            </w:rPr>
          </w:pPr>
          <w:hyperlink w:anchor="_b54hkmo69vfz">
            <w:r w:rsidDel="00000000" w:rsidR="00000000" w:rsidRPr="00000000">
              <w:rPr>
                <w:color w:val="000000"/>
                <w:u w:val="none"/>
                <w:rtl w:val="0"/>
              </w:rPr>
              <w:t xml:space="preserve">Section 4 — Gifts:</w:t>
              <w:tab/>
            </w:r>
          </w:hyperlink>
          <w:r w:rsidDel="00000000" w:rsidR="00000000" w:rsidRPr="00000000">
            <w:fldChar w:fldCharType="begin"/>
            <w:instrText xml:space="preserve"> PAGEREF _b54hkmo69vfz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8">
          <w:pPr>
            <w:widowControl w:val="0"/>
            <w:tabs>
              <w:tab w:val="right" w:leader="none" w:pos="9360"/>
            </w:tabs>
            <w:spacing w:after="0" w:before="60" w:line="240" w:lineRule="auto"/>
            <w:ind w:left="0" w:firstLine="0"/>
            <w:rPr>
              <w:b w:val="1"/>
              <w:color w:val="000000"/>
              <w:u w:val="none"/>
            </w:rPr>
          </w:pPr>
          <w:hyperlink w:anchor="_auubcqbc4758">
            <w:r w:rsidDel="00000000" w:rsidR="00000000" w:rsidRPr="00000000">
              <w:rPr>
                <w:b w:val="1"/>
                <w:color w:val="000000"/>
                <w:u w:val="none"/>
                <w:rtl w:val="0"/>
              </w:rPr>
              <w:t xml:space="preserve">ARTICLE XIII — CORPORATE RECORDS, REPORTS, AND SEAL</w:t>
              <w:tab/>
            </w:r>
          </w:hyperlink>
          <w:r w:rsidDel="00000000" w:rsidR="00000000" w:rsidRPr="00000000">
            <w:fldChar w:fldCharType="begin"/>
            <w:instrText xml:space="preserve"> PAGEREF _auubcqbc4758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9">
          <w:pPr>
            <w:widowControl w:val="0"/>
            <w:tabs>
              <w:tab w:val="right" w:leader="none" w:pos="9360"/>
            </w:tabs>
            <w:spacing w:after="0" w:before="60" w:line="240" w:lineRule="auto"/>
            <w:ind w:left="360" w:firstLine="0"/>
            <w:rPr>
              <w:color w:val="000000"/>
              <w:u w:val="none"/>
            </w:rPr>
          </w:pPr>
          <w:hyperlink w:anchor="_olw7o58xzwf0">
            <w:r w:rsidDel="00000000" w:rsidR="00000000" w:rsidRPr="00000000">
              <w:rPr>
                <w:color w:val="000000"/>
                <w:u w:val="none"/>
                <w:rtl w:val="0"/>
              </w:rPr>
              <w:t xml:space="preserve">Section 1 — Maintenance of Corporate Records:</w:t>
              <w:tab/>
            </w:r>
          </w:hyperlink>
          <w:r w:rsidDel="00000000" w:rsidR="00000000" w:rsidRPr="00000000">
            <w:fldChar w:fldCharType="begin"/>
            <w:instrText xml:space="preserve"> PAGEREF _olw7o58xzwf0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A">
          <w:pPr>
            <w:widowControl w:val="0"/>
            <w:tabs>
              <w:tab w:val="right" w:leader="none" w:pos="9360"/>
            </w:tabs>
            <w:spacing w:after="0" w:before="60" w:line="240" w:lineRule="auto"/>
            <w:ind w:left="360" w:firstLine="0"/>
            <w:rPr>
              <w:color w:val="000000"/>
              <w:u w:val="none"/>
            </w:rPr>
          </w:pPr>
          <w:hyperlink w:anchor="_ov2hqeyant1c">
            <w:r w:rsidDel="00000000" w:rsidR="00000000" w:rsidRPr="00000000">
              <w:rPr>
                <w:color w:val="000000"/>
                <w:u w:val="none"/>
                <w:rtl w:val="0"/>
              </w:rPr>
              <w:t xml:space="preserve">Section 2 — Corporate Seal:</w:t>
              <w:tab/>
            </w:r>
          </w:hyperlink>
          <w:r w:rsidDel="00000000" w:rsidR="00000000" w:rsidRPr="00000000">
            <w:fldChar w:fldCharType="begin"/>
            <w:instrText xml:space="preserve"> PAGEREF _ov2hqeyant1c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B">
          <w:pPr>
            <w:widowControl w:val="0"/>
            <w:tabs>
              <w:tab w:val="right" w:leader="none" w:pos="9360"/>
            </w:tabs>
            <w:spacing w:after="0" w:before="60" w:line="240" w:lineRule="auto"/>
            <w:ind w:left="360" w:firstLine="0"/>
            <w:rPr>
              <w:color w:val="000000"/>
              <w:u w:val="none"/>
            </w:rPr>
          </w:pPr>
          <w:hyperlink w:anchor="_y7p1zetpg8tp">
            <w:r w:rsidDel="00000000" w:rsidR="00000000" w:rsidRPr="00000000">
              <w:rPr>
                <w:color w:val="000000"/>
                <w:u w:val="none"/>
                <w:rtl w:val="0"/>
              </w:rPr>
              <w:t xml:space="preserve">Section 3 — Directors’ Inspection Rights:</w:t>
              <w:tab/>
            </w:r>
          </w:hyperlink>
          <w:r w:rsidDel="00000000" w:rsidR="00000000" w:rsidRPr="00000000">
            <w:fldChar w:fldCharType="begin"/>
            <w:instrText xml:space="preserve"> PAGEREF _y7p1zetpg8tp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C">
          <w:pPr>
            <w:widowControl w:val="0"/>
            <w:tabs>
              <w:tab w:val="right" w:leader="none" w:pos="9360"/>
            </w:tabs>
            <w:spacing w:after="0" w:before="60" w:line="240" w:lineRule="auto"/>
            <w:ind w:left="360" w:firstLine="0"/>
            <w:rPr>
              <w:color w:val="000000"/>
              <w:u w:val="none"/>
            </w:rPr>
          </w:pPr>
          <w:hyperlink w:anchor="_53f624qq4cu0">
            <w:r w:rsidDel="00000000" w:rsidR="00000000" w:rsidRPr="00000000">
              <w:rPr>
                <w:color w:val="000000"/>
                <w:u w:val="none"/>
                <w:rtl w:val="0"/>
              </w:rPr>
              <w:t xml:space="preserve">Section 4 — Members’ Inspection Rights:</w:t>
              <w:tab/>
            </w:r>
          </w:hyperlink>
          <w:r w:rsidDel="00000000" w:rsidR="00000000" w:rsidRPr="00000000">
            <w:fldChar w:fldCharType="begin"/>
            <w:instrText xml:space="preserve"> PAGEREF _53f624qq4cu0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D">
          <w:pPr>
            <w:widowControl w:val="0"/>
            <w:tabs>
              <w:tab w:val="right" w:leader="none" w:pos="9360"/>
            </w:tabs>
            <w:spacing w:after="0" w:before="60" w:line="240" w:lineRule="auto"/>
            <w:ind w:left="360" w:firstLine="0"/>
            <w:rPr>
              <w:color w:val="000000"/>
              <w:u w:val="none"/>
            </w:rPr>
          </w:pPr>
          <w:hyperlink w:anchor="_zc90vjhi54ih">
            <w:r w:rsidDel="00000000" w:rsidR="00000000" w:rsidRPr="00000000">
              <w:rPr>
                <w:color w:val="000000"/>
                <w:u w:val="none"/>
                <w:rtl w:val="0"/>
              </w:rPr>
              <w:t xml:space="preserve">Section 5. Records of Board and Board Committee Proceedings:</w:t>
              <w:tab/>
            </w:r>
          </w:hyperlink>
          <w:r w:rsidDel="00000000" w:rsidR="00000000" w:rsidRPr="00000000">
            <w:fldChar w:fldCharType="begin"/>
            <w:instrText xml:space="preserve"> PAGEREF _zc90vjhi54ih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E">
          <w:pPr>
            <w:widowControl w:val="0"/>
            <w:tabs>
              <w:tab w:val="right" w:leader="none" w:pos="9360"/>
            </w:tabs>
            <w:spacing w:after="0" w:before="60" w:line="240" w:lineRule="auto"/>
            <w:ind w:left="0" w:firstLine="0"/>
            <w:rPr>
              <w:b w:val="1"/>
              <w:color w:val="000000"/>
              <w:u w:val="none"/>
            </w:rPr>
          </w:pPr>
          <w:hyperlink w:anchor="_wkbdjwkgqw0d">
            <w:r w:rsidDel="00000000" w:rsidR="00000000" w:rsidRPr="00000000">
              <w:rPr>
                <w:b w:val="1"/>
                <w:color w:val="000000"/>
                <w:u w:val="none"/>
                <w:rtl w:val="0"/>
              </w:rPr>
              <w:t xml:space="preserve">ARTICLE XIV — COMPLIANCE WITH IRC 501(C)(3) TAX EXEMPTION PROVISIONS</w:t>
              <w:tab/>
            </w:r>
          </w:hyperlink>
          <w:r w:rsidDel="00000000" w:rsidR="00000000" w:rsidRPr="00000000">
            <w:fldChar w:fldCharType="begin"/>
            <w:instrText xml:space="preserve"> PAGEREF _wkbdjwkgqw0d \h </w:instrText>
            <w:fldChar w:fldCharType="separate"/>
          </w:r>
          <w:r w:rsidDel="00000000" w:rsidR="00000000" w:rsidRPr="00000000">
            <w:rPr>
              <w:b w:val="1"/>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F">
          <w:pPr>
            <w:widowControl w:val="0"/>
            <w:tabs>
              <w:tab w:val="right" w:leader="none" w:pos="9360"/>
            </w:tabs>
            <w:spacing w:after="0" w:before="60" w:line="240" w:lineRule="auto"/>
            <w:ind w:left="360" w:firstLine="0"/>
            <w:rPr>
              <w:color w:val="000000"/>
              <w:u w:val="none"/>
            </w:rPr>
          </w:pPr>
          <w:hyperlink w:anchor="_5t2u2f4gfjuy">
            <w:r w:rsidDel="00000000" w:rsidR="00000000" w:rsidRPr="00000000">
              <w:rPr>
                <w:color w:val="000000"/>
                <w:u w:val="none"/>
                <w:rtl w:val="0"/>
              </w:rPr>
              <w:t xml:space="preserve">Section 1 — Limitations on Activities:</w:t>
              <w:tab/>
            </w:r>
          </w:hyperlink>
          <w:r w:rsidDel="00000000" w:rsidR="00000000" w:rsidRPr="00000000">
            <w:fldChar w:fldCharType="begin"/>
            <w:instrText xml:space="preserve"> PAGEREF _5t2u2f4gfjuy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0">
          <w:pPr>
            <w:widowControl w:val="0"/>
            <w:tabs>
              <w:tab w:val="right" w:leader="none" w:pos="9360"/>
            </w:tabs>
            <w:spacing w:after="0" w:before="60" w:line="240" w:lineRule="auto"/>
            <w:ind w:left="360" w:firstLine="0"/>
            <w:rPr>
              <w:color w:val="000000"/>
              <w:u w:val="none"/>
            </w:rPr>
          </w:pPr>
          <w:hyperlink w:anchor="_e3nigc7zv9r6">
            <w:r w:rsidDel="00000000" w:rsidR="00000000" w:rsidRPr="00000000">
              <w:rPr>
                <w:color w:val="000000"/>
                <w:u w:val="none"/>
                <w:rtl w:val="0"/>
              </w:rPr>
              <w:t xml:space="preserve">Section 2 — Prohibition Against Private Inurement:</w:t>
              <w:tab/>
            </w:r>
          </w:hyperlink>
          <w:r w:rsidDel="00000000" w:rsidR="00000000" w:rsidRPr="00000000">
            <w:fldChar w:fldCharType="begin"/>
            <w:instrText xml:space="preserve"> PAGEREF _e3nigc7zv9r6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1">
          <w:pPr>
            <w:widowControl w:val="0"/>
            <w:tabs>
              <w:tab w:val="right" w:leader="none" w:pos="9360"/>
            </w:tabs>
            <w:spacing w:after="0" w:before="60" w:line="240" w:lineRule="auto"/>
            <w:ind w:left="360" w:firstLine="0"/>
            <w:rPr>
              <w:color w:val="000000"/>
              <w:u w:val="none"/>
            </w:rPr>
          </w:pPr>
          <w:hyperlink w:anchor="_m1k7pmkvd7n6">
            <w:r w:rsidDel="00000000" w:rsidR="00000000" w:rsidRPr="00000000">
              <w:rPr>
                <w:color w:val="000000"/>
                <w:u w:val="none"/>
                <w:rtl w:val="0"/>
              </w:rPr>
              <w:t xml:space="preserve">Section 3 — Distribution of Assets:</w:t>
              <w:tab/>
            </w:r>
          </w:hyperlink>
          <w:r w:rsidDel="00000000" w:rsidR="00000000" w:rsidRPr="00000000">
            <w:fldChar w:fldCharType="begin"/>
            <w:instrText xml:space="preserve"> PAGEREF _m1k7pmkvd7n6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2">
          <w:pPr>
            <w:widowControl w:val="0"/>
            <w:tabs>
              <w:tab w:val="right" w:leader="none" w:pos="9360"/>
            </w:tabs>
            <w:spacing w:after="0" w:before="60" w:line="240" w:lineRule="auto"/>
            <w:ind w:left="360" w:firstLine="0"/>
            <w:rPr>
              <w:color w:val="000000"/>
              <w:u w:val="none"/>
            </w:rPr>
          </w:pPr>
          <w:hyperlink w:anchor="_flakxtqwm9pa">
            <w:r w:rsidDel="00000000" w:rsidR="00000000" w:rsidRPr="00000000">
              <w:rPr>
                <w:color w:val="000000"/>
                <w:u w:val="none"/>
                <w:rtl w:val="0"/>
              </w:rPr>
              <w:t xml:space="preserve">Section 4 — Private Foundation Requirements and Restrictions:</w:t>
              <w:tab/>
            </w:r>
          </w:hyperlink>
          <w:r w:rsidDel="00000000" w:rsidR="00000000" w:rsidRPr="00000000">
            <w:fldChar w:fldCharType="begin"/>
            <w:instrText xml:space="preserve"> PAGEREF _flakxtqwm9pa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3">
          <w:pPr>
            <w:widowControl w:val="0"/>
            <w:tabs>
              <w:tab w:val="right" w:leader="none" w:pos="9360"/>
            </w:tabs>
            <w:spacing w:after="0" w:before="60" w:line="240" w:lineRule="auto"/>
            <w:ind w:left="0" w:firstLine="0"/>
            <w:rPr>
              <w:b w:val="1"/>
              <w:color w:val="000000"/>
              <w:u w:val="none"/>
            </w:rPr>
          </w:pPr>
          <w:hyperlink w:anchor="_2e9oz8c42hrm">
            <w:r w:rsidDel="00000000" w:rsidR="00000000" w:rsidRPr="00000000">
              <w:rPr>
                <w:b w:val="1"/>
                <w:color w:val="000000"/>
                <w:u w:val="none"/>
                <w:rtl w:val="0"/>
              </w:rPr>
              <w:t xml:space="preserve">ARTICLE XV — AMENDMENTS</w:t>
              <w:tab/>
            </w:r>
          </w:hyperlink>
          <w:r w:rsidDel="00000000" w:rsidR="00000000" w:rsidRPr="00000000">
            <w:fldChar w:fldCharType="begin"/>
            <w:instrText xml:space="preserve"> PAGEREF _2e9oz8c42hrm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4">
          <w:pPr>
            <w:widowControl w:val="0"/>
            <w:tabs>
              <w:tab w:val="right" w:leader="none" w:pos="9360"/>
            </w:tabs>
            <w:spacing w:after="0" w:before="60" w:line="240" w:lineRule="auto"/>
            <w:ind w:left="360" w:firstLine="0"/>
            <w:rPr>
              <w:color w:val="000000"/>
              <w:u w:val="none"/>
            </w:rPr>
          </w:pPr>
          <w:hyperlink w:anchor="_rne11743y4w5">
            <w:r w:rsidDel="00000000" w:rsidR="00000000" w:rsidRPr="00000000">
              <w:rPr>
                <w:color w:val="000000"/>
                <w:u w:val="none"/>
                <w:rtl w:val="0"/>
              </w:rPr>
              <w:t xml:space="preserve">Section 1 — Amendments:</w:t>
              <w:tab/>
            </w:r>
          </w:hyperlink>
          <w:r w:rsidDel="00000000" w:rsidR="00000000" w:rsidRPr="00000000">
            <w:fldChar w:fldCharType="begin"/>
            <w:instrText xml:space="preserve"> PAGEREF _rne11743y4w5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5">
          <w:pPr>
            <w:widowControl w:val="0"/>
            <w:tabs>
              <w:tab w:val="right" w:leader="none" w:pos="9360"/>
            </w:tabs>
            <w:spacing w:after="0" w:before="60" w:line="240" w:lineRule="auto"/>
            <w:ind w:left="360" w:firstLine="0"/>
            <w:rPr>
              <w:color w:val="000000"/>
              <w:u w:val="none"/>
            </w:rPr>
          </w:pPr>
          <w:hyperlink w:anchor="_wk0vrbqspfpn">
            <w:r w:rsidDel="00000000" w:rsidR="00000000" w:rsidRPr="00000000">
              <w:rPr>
                <w:color w:val="000000"/>
                <w:u w:val="none"/>
                <w:rtl w:val="0"/>
              </w:rPr>
              <w:t xml:space="preserve">Section 2 — Proposing Amendments:</w:t>
              <w:tab/>
            </w:r>
          </w:hyperlink>
          <w:r w:rsidDel="00000000" w:rsidR="00000000" w:rsidRPr="00000000">
            <w:fldChar w:fldCharType="begin"/>
            <w:instrText xml:space="preserve"> PAGEREF _wk0vrbqspfpn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6">
          <w:pPr>
            <w:widowControl w:val="0"/>
            <w:tabs>
              <w:tab w:val="right" w:leader="none" w:pos="9360"/>
            </w:tabs>
            <w:spacing w:after="0" w:before="60" w:line="240" w:lineRule="auto"/>
            <w:ind w:left="360" w:firstLine="0"/>
            <w:rPr>
              <w:color w:val="000000"/>
              <w:u w:val="none"/>
            </w:rPr>
          </w:pPr>
          <w:hyperlink w:anchor="_uw77pyeqkq80">
            <w:r w:rsidDel="00000000" w:rsidR="00000000" w:rsidRPr="00000000">
              <w:rPr>
                <w:color w:val="000000"/>
                <w:u w:val="none"/>
                <w:rtl w:val="0"/>
              </w:rPr>
              <w:t xml:space="preserve">Section 3 — Methods for Deciding Proposed Amendments:</w:t>
              <w:tab/>
            </w:r>
          </w:hyperlink>
          <w:r w:rsidDel="00000000" w:rsidR="00000000" w:rsidRPr="00000000">
            <w:fldChar w:fldCharType="begin"/>
            <w:instrText xml:space="preserve"> PAGEREF _uw77pyeqkq80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7">
          <w:pPr>
            <w:widowControl w:val="0"/>
            <w:tabs>
              <w:tab w:val="right" w:leader="none" w:pos="9360"/>
            </w:tabs>
            <w:spacing w:after="0" w:before="60" w:line="240" w:lineRule="auto"/>
            <w:ind w:left="360" w:firstLine="0"/>
            <w:rPr>
              <w:color w:val="000000"/>
              <w:u w:val="none"/>
            </w:rPr>
          </w:pPr>
          <w:hyperlink w:anchor="_uibtmnq1szm7">
            <w:r w:rsidDel="00000000" w:rsidR="00000000" w:rsidRPr="00000000">
              <w:rPr>
                <w:color w:val="000000"/>
                <w:u w:val="none"/>
                <w:rtl w:val="0"/>
              </w:rPr>
              <w:t xml:space="preserve">Section 4 — Decision by a Vote of the Full Membership:</w:t>
              <w:tab/>
            </w:r>
          </w:hyperlink>
          <w:r w:rsidDel="00000000" w:rsidR="00000000" w:rsidRPr="00000000">
            <w:fldChar w:fldCharType="begin"/>
            <w:instrText xml:space="preserve"> PAGEREF _uibtmnq1szm7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8">
          <w:pPr>
            <w:widowControl w:val="0"/>
            <w:tabs>
              <w:tab w:val="right" w:leader="none" w:pos="9360"/>
            </w:tabs>
            <w:spacing w:after="0" w:before="60" w:line="240" w:lineRule="auto"/>
            <w:ind w:left="0" w:firstLine="0"/>
            <w:rPr>
              <w:b w:val="1"/>
              <w:color w:val="000000"/>
              <w:u w:val="none"/>
            </w:rPr>
          </w:pPr>
          <w:hyperlink w:anchor="_pgks41vn08di">
            <w:r w:rsidDel="00000000" w:rsidR="00000000" w:rsidRPr="00000000">
              <w:rPr>
                <w:b w:val="1"/>
                <w:color w:val="000000"/>
                <w:u w:val="none"/>
                <w:rtl w:val="0"/>
              </w:rPr>
              <w:t xml:space="preserve">ARTICLE XVI — CONSTRUCTION AND TERMS</w:t>
              <w:tab/>
            </w:r>
          </w:hyperlink>
          <w:r w:rsidDel="00000000" w:rsidR="00000000" w:rsidRPr="00000000">
            <w:fldChar w:fldCharType="begin"/>
            <w:instrText xml:space="preserve"> PAGEREF _pgks41vn08di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9">
          <w:pPr>
            <w:widowControl w:val="0"/>
            <w:tabs>
              <w:tab w:val="right" w:leader="none" w:pos="9360"/>
            </w:tabs>
            <w:spacing w:after="0" w:before="60" w:line="240" w:lineRule="auto"/>
            <w:ind w:left="0" w:firstLine="0"/>
            <w:rPr>
              <w:b w:val="1"/>
              <w:color w:val="000000"/>
              <w:u w:val="none"/>
            </w:rPr>
          </w:pPr>
          <w:hyperlink w:anchor="_jdia4w259azf">
            <w:r w:rsidDel="00000000" w:rsidR="00000000" w:rsidRPr="00000000">
              <w:rPr>
                <w:b w:val="1"/>
                <w:color w:val="000000"/>
                <w:u w:val="none"/>
                <w:rtl w:val="0"/>
              </w:rPr>
              <w:t xml:space="preserve">ARTICLE XVII — RIIS VALUES AND PRINCIPLES</w:t>
              <w:tab/>
            </w:r>
          </w:hyperlink>
          <w:r w:rsidDel="00000000" w:rsidR="00000000" w:rsidRPr="00000000">
            <w:fldChar w:fldCharType="begin"/>
            <w:instrText xml:space="preserve"> PAGEREF _jdia4w259azf \h </w:instrText>
            <w:fldChar w:fldCharType="separate"/>
          </w:r>
          <w:r w:rsidDel="00000000" w:rsidR="00000000" w:rsidRPr="00000000">
            <w:rPr>
              <w:b w:val="1"/>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A">
          <w:pPr>
            <w:widowControl w:val="0"/>
            <w:tabs>
              <w:tab w:val="right" w:leader="none" w:pos="9360"/>
            </w:tabs>
            <w:spacing w:after="0" w:before="60" w:line="240" w:lineRule="auto"/>
            <w:ind w:left="360" w:firstLine="0"/>
            <w:rPr>
              <w:color w:val="000000"/>
              <w:u w:val="none"/>
            </w:rPr>
          </w:pPr>
          <w:hyperlink w:anchor="_bklqiuopc93e">
            <w:r w:rsidDel="00000000" w:rsidR="00000000" w:rsidRPr="00000000">
              <w:rPr>
                <w:color w:val="000000"/>
                <w:u w:val="none"/>
                <w:rtl w:val="0"/>
              </w:rPr>
              <w:t xml:space="preserve">Section 1 — Values: Truth and Empathy</w:t>
              <w:tab/>
            </w:r>
          </w:hyperlink>
          <w:r w:rsidDel="00000000" w:rsidR="00000000" w:rsidRPr="00000000">
            <w:fldChar w:fldCharType="begin"/>
            <w:instrText xml:space="preserve"> PAGEREF _bklqiuopc93e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B">
          <w:pPr>
            <w:widowControl w:val="0"/>
            <w:tabs>
              <w:tab w:val="right" w:leader="none" w:pos="9360"/>
            </w:tabs>
            <w:spacing w:after="0" w:before="60" w:line="240" w:lineRule="auto"/>
            <w:ind w:left="360" w:firstLine="0"/>
            <w:rPr>
              <w:color w:val="000000"/>
              <w:u w:val="none"/>
            </w:rPr>
          </w:pPr>
          <w:hyperlink w:anchor="_gyyos2sa3i6u">
            <w:r w:rsidDel="00000000" w:rsidR="00000000" w:rsidRPr="00000000">
              <w:rPr>
                <w:color w:val="000000"/>
                <w:u w:val="none"/>
                <w:rtl w:val="0"/>
              </w:rPr>
              <w:t xml:space="preserve">Section 2 — Nondiscrimination</w:t>
              <w:tab/>
            </w:r>
          </w:hyperlink>
          <w:r w:rsidDel="00000000" w:rsidR="00000000" w:rsidRPr="00000000">
            <w:fldChar w:fldCharType="begin"/>
            <w:instrText xml:space="preserve"> PAGEREF _gyyos2sa3i6u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C">
          <w:pPr>
            <w:widowControl w:val="0"/>
            <w:tabs>
              <w:tab w:val="right" w:leader="none" w:pos="9360"/>
            </w:tabs>
            <w:spacing w:after="0" w:before="60" w:line="240" w:lineRule="auto"/>
            <w:ind w:left="360" w:firstLine="0"/>
            <w:rPr>
              <w:color w:val="000000"/>
              <w:u w:val="none"/>
            </w:rPr>
          </w:pPr>
          <w:hyperlink w:anchor="_eb4pr8h1vgsr">
            <w:r w:rsidDel="00000000" w:rsidR="00000000" w:rsidRPr="00000000">
              <w:rPr>
                <w:color w:val="000000"/>
                <w:u w:val="none"/>
                <w:rtl w:val="0"/>
              </w:rPr>
              <w:t xml:space="preserve">Section 3 – DEI</w:t>
              <w:tab/>
            </w:r>
          </w:hyperlink>
          <w:r w:rsidDel="00000000" w:rsidR="00000000" w:rsidRPr="00000000">
            <w:fldChar w:fldCharType="begin"/>
            <w:instrText xml:space="preserve"> PAGEREF _eb4pr8h1vgsr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D">
          <w:pPr>
            <w:widowControl w:val="0"/>
            <w:tabs>
              <w:tab w:val="right" w:leader="none" w:pos="9360"/>
            </w:tabs>
            <w:spacing w:after="0" w:before="60" w:line="240" w:lineRule="auto"/>
            <w:ind w:left="0" w:firstLine="0"/>
            <w:rPr>
              <w:b w:val="1"/>
              <w:color w:val="000000"/>
              <w:u w:val="none"/>
            </w:rPr>
          </w:pPr>
          <w:hyperlink w:anchor="_nj19fu9v9afx">
            <w:r w:rsidDel="00000000" w:rsidR="00000000" w:rsidRPr="00000000">
              <w:rPr>
                <w:b w:val="1"/>
                <w:color w:val="000000"/>
                <w:u w:val="none"/>
                <w:rtl w:val="0"/>
              </w:rPr>
              <w:t xml:space="preserve">CODES OF CONDUCT AND ETHICS</w:t>
              <w:tab/>
            </w:r>
          </w:hyperlink>
          <w:r w:rsidDel="00000000" w:rsidR="00000000" w:rsidRPr="00000000">
            <w:fldChar w:fldCharType="begin"/>
            <w:instrText xml:space="preserve"> PAGEREF _nj19fu9v9afx \h </w:instrText>
            <w:fldChar w:fldCharType="separate"/>
          </w:r>
          <w:r w:rsidDel="00000000" w:rsidR="00000000" w:rsidRPr="00000000">
            <w:rPr>
              <w:b w:val="1"/>
              <w:rtl w:val="0"/>
            </w:rPr>
            <w:t xml:space="preserve">28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E">
      <w:pPr>
        <w:ind w:lef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spacing w:after="180" w:lineRule="auto"/>
        <w:rPr/>
      </w:pPr>
      <w:bookmarkStart w:colFirst="0" w:colLast="0" w:name="_y089fkipkuqd" w:id="0"/>
      <w:bookmarkEnd w:id="0"/>
      <w:r w:rsidDel="00000000" w:rsidR="00000000" w:rsidRPr="00000000">
        <w:rPr>
          <w:rtl w:val="0"/>
        </w:rPr>
        <w:t xml:space="preserve">ARTICLE I — NAME AND PURPOSE</w:t>
      </w:r>
    </w:p>
    <w:p w:rsidR="00000000" w:rsidDel="00000000" w:rsidP="00000000" w:rsidRDefault="00000000" w:rsidRPr="00000000" w14:paraId="00000070">
      <w:pPr>
        <w:pStyle w:val="Heading2"/>
        <w:spacing w:after="180" w:lineRule="auto"/>
        <w:rPr/>
      </w:pPr>
      <w:bookmarkStart w:colFirst="0" w:colLast="0" w:name="_cvbpgwf6ft0z" w:id="1"/>
      <w:bookmarkEnd w:id="1"/>
      <w:r w:rsidDel="00000000" w:rsidR="00000000" w:rsidRPr="00000000">
        <w:rPr>
          <w:i w:val="1"/>
          <w:rtl w:val="0"/>
        </w:rPr>
        <w:t xml:space="preserve">Section 1 — Name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name of the organization shall be </w:t>
      </w:r>
      <w:r w:rsidDel="00000000" w:rsidR="00000000" w:rsidRPr="00000000">
        <w:rPr>
          <w:rtl w:val="0"/>
        </w:rPr>
        <w:t xml:space="preserve">The Ronin Institute for Independent Scholarship (“RIIS”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It shall be a nonprofit organization incorporated under the laws of the State of California.</w:t>
      </w:r>
    </w:p>
    <w:p w:rsidR="00000000" w:rsidDel="00000000" w:rsidP="00000000" w:rsidRDefault="00000000" w:rsidRPr="00000000" w14:paraId="00000072">
      <w:pPr>
        <w:pStyle w:val="Heading2"/>
        <w:spacing w:after="180" w:lineRule="auto"/>
        <w:rPr/>
      </w:pPr>
      <w:bookmarkStart w:colFirst="0" w:colLast="0" w:name="_bv3qb2tmlpfl" w:id="2"/>
      <w:bookmarkEnd w:id="2"/>
      <w:r w:rsidDel="00000000" w:rsidR="00000000" w:rsidRPr="00000000">
        <w:rPr>
          <w:i w:val="1"/>
          <w:rtl w:val="0"/>
        </w:rPr>
        <w:t xml:space="preserve">Section 2 — IRC Section 501(c)(3) Purposes:</w:t>
      </w:r>
      <w:r w:rsidDel="00000000" w:rsidR="00000000" w:rsidRPr="00000000">
        <w:rPr>
          <w:rtl w:val="0"/>
        </w:rPr>
        <w:t xml:space="preserve">  </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RIIS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organized exclusively for charitable, scientific, and educational purposes. The specific objectives and purposes</w:t>
      </w:r>
      <w:ins w:author="Elena Fujiwara" w:id="0" w:date="2024-10-12T21:34:45Z">
        <w:r w:rsidDel="00000000" w:rsidR="00000000" w:rsidRPr="00000000">
          <w:rPr>
            <w:rFonts w:ascii="Times New Roman" w:cs="Times New Roman" w:eastAsia="Times New Roman" w:hAnsi="Times New Roman"/>
            <w:sz w:val="24"/>
            <w:szCs w:val="24"/>
            <w:rtl w:val="0"/>
          </w:rPr>
          <w:t xml:space="preserve"> are</w:t>
        </w:r>
      </w:ins>
      <w:del w:author="Elena Fujiwara" w:id="0" w:date="2024-10-12T21:34:45Z">
        <w:r w:rsidDel="00000000" w:rsidR="00000000" w:rsidRPr="00000000">
          <w:rPr>
            <w:rFonts w:ascii="Times New Roman" w:cs="Times New Roman" w:eastAsia="Times New Roman" w:hAnsi="Times New Roman"/>
            <w:sz w:val="24"/>
            <w:szCs w:val="24"/>
            <w:rtl w:val="0"/>
          </w:rPr>
          <w:delText xml:space="preserve">,</w:delText>
        </w:r>
        <w:r w:rsidDel="00000000" w:rsidR="00000000" w:rsidRPr="00000000">
          <w:rPr>
            <w:rFonts w:ascii="Times New Roman" w:cs="Times New Roman" w:eastAsia="Times New Roman" w:hAnsi="Times New Roman"/>
            <w:sz w:val="24"/>
            <w:szCs w:val="24"/>
            <w:rtl w:val="0"/>
          </w:rPr>
          <w:delText xml:space="preserve"> with the specific objective</w:delText>
        </w:r>
      </w:del>
      <w:r w:rsidDel="00000000" w:rsidR="00000000" w:rsidRPr="00000000">
        <w:rPr>
          <w:rFonts w:ascii="Times New Roman" w:cs="Times New Roman" w:eastAsia="Times New Roman" w:hAnsi="Times New Roman"/>
          <w:sz w:val="24"/>
          <w:szCs w:val="24"/>
          <w:rtl w:val="0"/>
        </w:rPr>
        <w:t xml:space="preserve"> to support and facilitate the execution and dissemination of scholarly research in the public interest. RIIS offers scholars committed to truth and empathy an inclusive academic community to share ideas and grow intellectually, to improve and develop their capabilities, and to help scholars establish new contacts and collaborations. RIIS is a platform outside of traditional academia that invites marginalized scholars worldwide and </w:t>
      </w:r>
      <w:ins w:author="Elena Fujiwara" w:id="1" w:date="2024-10-12T21:36:15Z">
        <w:r w:rsidDel="00000000" w:rsidR="00000000" w:rsidRPr="00000000">
          <w:rPr>
            <w:rFonts w:ascii="Times New Roman" w:cs="Times New Roman" w:eastAsia="Times New Roman" w:hAnsi="Times New Roman"/>
            <w:sz w:val="24"/>
            <w:szCs w:val="24"/>
            <w:rtl w:val="0"/>
          </w:rPr>
          <w:t xml:space="preserve">those with</w:t>
        </w:r>
      </w:ins>
      <w:del w:author="Elena Fujiwara" w:id="1" w:date="2024-10-12T21:36:15Z">
        <w:r w:rsidDel="00000000" w:rsidR="00000000" w:rsidRPr="00000000">
          <w:rPr>
            <w:rFonts w:ascii="Times New Roman" w:cs="Times New Roman" w:eastAsia="Times New Roman" w:hAnsi="Times New Roman"/>
            <w:sz w:val="24"/>
            <w:szCs w:val="24"/>
            <w:rtl w:val="0"/>
          </w:rPr>
          <w:delText xml:space="preserve">other</w:delText>
        </w:r>
      </w:del>
      <w:r w:rsidDel="00000000" w:rsidR="00000000" w:rsidRPr="00000000">
        <w:rPr>
          <w:rFonts w:ascii="Times New Roman" w:cs="Times New Roman" w:eastAsia="Times New Roman" w:hAnsi="Times New Roman"/>
          <w:sz w:val="24"/>
          <w:szCs w:val="24"/>
          <w:rtl w:val="0"/>
        </w:rPr>
        <w:t xml:space="preserve"> unique perspectives to share their voices and address issues in their purview, fostering opportunities for unique academic insights. Scholars </w:t>
      </w:r>
      <w:ins w:author="Elena Fujiwara" w:id="2" w:date="2024-10-12T21:35:38Z">
        <w:r w:rsidDel="00000000" w:rsidR="00000000" w:rsidRPr="00000000">
          <w:rPr>
            <w:rFonts w:ascii="Times New Roman" w:cs="Times New Roman" w:eastAsia="Times New Roman" w:hAnsi="Times New Roman"/>
            <w:sz w:val="24"/>
            <w:szCs w:val="24"/>
            <w:rtl w:val="0"/>
          </w:rPr>
          <w:t xml:space="preserve">with</w:t>
        </w:r>
      </w:ins>
      <w:del w:author="Elena Fujiwara" w:id="2" w:date="2024-10-12T21:35:38Z">
        <w:r w:rsidDel="00000000" w:rsidR="00000000" w:rsidRPr="00000000">
          <w:rPr>
            <w:rFonts w:ascii="Times New Roman" w:cs="Times New Roman" w:eastAsia="Times New Roman" w:hAnsi="Times New Roman"/>
            <w:sz w:val="24"/>
            <w:szCs w:val="24"/>
            <w:rtl w:val="0"/>
          </w:rPr>
          <w:delText xml:space="preserve">from</w:delText>
        </w:r>
      </w:del>
      <w:r w:rsidDel="00000000" w:rsidR="00000000" w:rsidRPr="00000000">
        <w:rPr>
          <w:rFonts w:ascii="Times New Roman" w:cs="Times New Roman" w:eastAsia="Times New Roman" w:hAnsi="Times New Roman"/>
          <w:sz w:val="24"/>
          <w:szCs w:val="24"/>
          <w:rtl w:val="0"/>
        </w:rPr>
        <w:t xml:space="preserve"> a broad</w:t>
      </w:r>
      <w:del w:author="Elena Fujiwara" w:id="3" w:date="2024-10-12T21:36:40Z">
        <w:r w:rsidDel="00000000" w:rsidR="00000000" w:rsidRPr="00000000">
          <w:rPr>
            <w:rFonts w:ascii="Times New Roman" w:cs="Times New Roman" w:eastAsia="Times New Roman" w:hAnsi="Times New Roman"/>
            <w:sz w:val="24"/>
            <w:szCs w:val="24"/>
            <w:rtl w:val="0"/>
          </w:rPr>
          <w:delText xml:space="preserve">er</w:delText>
        </w:r>
      </w:del>
      <w:r w:rsidDel="00000000" w:rsidR="00000000" w:rsidRPr="00000000">
        <w:rPr>
          <w:rFonts w:ascii="Times New Roman" w:cs="Times New Roman" w:eastAsia="Times New Roman" w:hAnsi="Times New Roman"/>
          <w:sz w:val="24"/>
          <w:szCs w:val="24"/>
          <w:rtl w:val="0"/>
        </w:rPr>
        <w:t xml:space="preserve"> diversity of experiences can contribute to scientific research for public benefit within the environment of independent scholarship that RIIS provides</w:t>
      </w:r>
      <w:del w:author="Elena Fujiwara" w:id="4" w:date="2024-10-12T21:37:05Z">
        <w:r w:rsidDel="00000000" w:rsidR="00000000" w:rsidRPr="00000000">
          <w:rPr>
            <w:rFonts w:ascii="Times New Roman" w:cs="Times New Roman" w:eastAsia="Times New Roman" w:hAnsi="Times New Roman"/>
            <w:sz w:val="24"/>
            <w:szCs w:val="24"/>
            <w:rtl w:val="0"/>
          </w:rPr>
          <w:delText xml:space="preserve">, allowing them to do the work they feel most compelled to do, and creating a healthy and supportive environment where people and their scholarship can thrive</w:delText>
        </w:r>
      </w:del>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rPr>
          <w:del w:author="Elena Fujiwara" w:id="5" w:date="2024-10-12T21:38:04Z"/>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RIIS acknowledges equity, diversity, and inclusion as foundational principles of the Institute.  RIIS seeks to expand the academic landscape by providing a diversity of scholars with access to opportunities, resources, and support. </w:t>
      </w:r>
      <w:del w:author="Elena Fujiwara" w:id="5" w:date="2024-10-12T21:38:04Z">
        <w:r w:rsidDel="00000000" w:rsidR="00000000" w:rsidRPr="00000000">
          <w:rPr>
            <w:rFonts w:ascii="Times New Roman" w:cs="Times New Roman" w:eastAsia="Times New Roman" w:hAnsi="Times New Roman"/>
            <w:sz w:val="24"/>
            <w:szCs w:val="24"/>
            <w:rtl w:val="0"/>
          </w:rPr>
          <w:delText xml:space="preserve">By including these critical issues in our work, we aim to help build a more equitable and just society for all.</w:delText>
        </w:r>
        <w:r w:rsidDel="00000000" w:rsidR="00000000" w:rsidRPr="00000000">
          <w:rPr>
            <w:rtl w:val="0"/>
          </w:rPr>
        </w:r>
      </w:del>
    </w:p>
    <w:p w:rsidR="00000000" w:rsidDel="00000000" w:rsidP="00000000" w:rsidRDefault="00000000" w:rsidRPr="00000000" w14:paraId="00000075">
      <w:pPr>
        <w:pStyle w:val="Heading1"/>
        <w:rPr/>
        <w:pPrChange w:author="Elena Fujiwara" w:id="0" w:date="2024-10-12T21:38:04Z">
          <w:pPr>
            <w:pStyle w:val="Heading1"/>
          </w:pPr>
        </w:pPrChange>
      </w:pPr>
      <w:bookmarkStart w:colFirst="0" w:colLast="0" w:name="_3858fr93m7lb" w:id="3"/>
      <w:bookmarkEnd w:id="3"/>
      <w:r w:rsidDel="00000000" w:rsidR="00000000" w:rsidRPr="00000000">
        <w:rPr>
          <w:rtl w:val="0"/>
        </w:rPr>
        <w:t xml:space="preserve">ARTICLE II — PRINCIPAL OFFICE OF THE CORPORATION</w:t>
      </w:r>
    </w:p>
    <w:p w:rsidR="00000000" w:rsidDel="00000000" w:rsidP="00000000" w:rsidRDefault="00000000" w:rsidRPr="00000000" w14:paraId="00000076">
      <w:pPr>
        <w:pStyle w:val="Heading2"/>
        <w:spacing w:after="180" w:lineRule="auto"/>
        <w:rPr/>
      </w:pPr>
      <w:bookmarkStart w:colFirst="0" w:colLast="0" w:name="_938yqk5q7fp7" w:id="4"/>
      <w:bookmarkEnd w:id="4"/>
      <w:r w:rsidDel="00000000" w:rsidR="00000000" w:rsidRPr="00000000">
        <w:rPr>
          <w:rtl w:val="0"/>
        </w:rPr>
        <w:t xml:space="preserve">Section 1 — The principal office and registered agent: </w:t>
      </w:r>
    </w:p>
    <w:p w:rsidR="00000000" w:rsidDel="00000000" w:rsidP="00000000" w:rsidRDefault="00000000" w:rsidRPr="00000000" w14:paraId="00000077">
      <w:pP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principal office of the RIIS is located in </w:t>
      </w:r>
      <w:r w:rsidDel="00000000" w:rsidR="00000000" w:rsidRPr="00000000">
        <w:rPr>
          <w:rtl w:val="0"/>
        </w:rPr>
        <w:t xml:space="preserve">San Francisco County, </w:t>
      </w:r>
      <w:r w:rsidDel="00000000" w:rsidR="00000000" w:rsidRPr="00000000">
        <w:rPr>
          <w:rFonts w:ascii="Times New Roman" w:cs="Times New Roman" w:eastAsia="Times New Roman" w:hAnsi="Times New Roman"/>
          <w:sz w:val="24"/>
          <w:szCs w:val="24"/>
          <w:rtl w:val="0"/>
        </w:rPr>
        <w:t xml:space="preserve">State of California. </w:t>
      </w:r>
      <w:del w:author="Elena Fujiwara" w:id="7" w:date="2024-10-12T21:38:52Z">
        <w:r w:rsidDel="00000000" w:rsidR="00000000" w:rsidRPr="00000000">
          <w:rPr>
            <w:rFonts w:ascii="Times New Roman" w:cs="Times New Roman" w:eastAsia="Times New Roman" w:hAnsi="Times New Roman"/>
            <w:sz w:val="24"/>
            <w:szCs w:val="24"/>
            <w:rtl w:val="0"/>
          </w:rPr>
          <w:delText xml:space="preserve">The principal office of the nonprofit shall be</w:delText>
        </w:r>
        <w:r w:rsidDel="00000000" w:rsidR="00000000" w:rsidRPr="00000000">
          <w:rPr>
            <w:rFonts w:ascii="Times New Roman" w:cs="Times New Roman" w:eastAsia="Times New Roman" w:hAnsi="Times New Roman"/>
            <w:b w:val="1"/>
            <w:sz w:val="24"/>
            <w:szCs w:val="24"/>
            <w:rtl w:val="0"/>
          </w:rPr>
          <w:delText xml:space="preserve"> </w:delText>
        </w:r>
        <w:r w:rsidDel="00000000" w:rsidR="00000000" w:rsidRPr="00000000">
          <w:rPr>
            <w:rFonts w:ascii="Times New Roman" w:cs="Times New Roman" w:eastAsia="Times New Roman" w:hAnsi="Times New Roman"/>
            <w:b w:val="1"/>
            <w:sz w:val="24"/>
            <w:szCs w:val="24"/>
            <w:rtl w:val="0"/>
          </w:rPr>
          <w:delText xml:space="preserve">located TBD.</w:delText>
        </w:r>
        <w:r w:rsidDel="00000000" w:rsidR="00000000" w:rsidRPr="00000000">
          <w:rPr>
            <w:rFonts w:ascii="Times New Roman" w:cs="Times New Roman" w:eastAsia="Times New Roman" w:hAnsi="Times New Roman"/>
            <w:sz w:val="24"/>
            <w:szCs w:val="24"/>
            <w:rtl w:val="0"/>
          </w:rPr>
          <w:delText xml:space="preserve"> </w:delText>
        </w:r>
        <w:r w:rsidDel="00000000" w:rsidR="00000000" w:rsidRPr="00000000">
          <w:rPr>
            <w:rFonts w:ascii="Times New Roman" w:cs="Times New Roman" w:eastAsia="Times New Roman" w:hAnsi="Times New Roman"/>
            <w:sz w:val="24"/>
            <w:szCs w:val="24"/>
            <w:rtl w:val="0"/>
          </w:rPr>
          <w:delText xml:space="preserve">The board of directors shall have full authority to change the principal location </w:delText>
        </w:r>
        <w:r w:rsidDel="00000000" w:rsidR="00000000" w:rsidRPr="00000000">
          <w:rPr>
            <w:rFonts w:ascii="Times New Roman" w:cs="Times New Roman" w:eastAsia="Times New Roman" w:hAnsi="Times New Roman"/>
            <w:b w:val="1"/>
            <w:sz w:val="24"/>
            <w:szCs w:val="24"/>
            <w:rtl w:val="0"/>
          </w:rPr>
          <w:delText xml:space="preserve">within</w:delText>
        </w:r>
        <w:r w:rsidDel="00000000" w:rsidR="00000000" w:rsidRPr="00000000">
          <w:rPr>
            <w:rFonts w:ascii="Times New Roman" w:cs="Times New Roman" w:eastAsia="Times New Roman" w:hAnsi="Times New Roman"/>
            <w:sz w:val="24"/>
            <w:szCs w:val="24"/>
            <w:rtl w:val="0"/>
          </w:rPr>
          <w:delText xml:space="preserve"> the named county and state. </w:delText>
        </w:r>
      </w:del>
      <w:r w:rsidDel="00000000" w:rsidR="00000000" w:rsidRPr="00000000">
        <w:rPr>
          <w:rFonts w:ascii="Times New Roman" w:cs="Times New Roman" w:eastAsia="Times New Roman" w:hAnsi="Times New Roman"/>
          <w:sz w:val="24"/>
          <w:szCs w:val="24"/>
          <w:rtl w:val="0"/>
        </w:rPr>
        <w:t xml:space="preserve">The registered agent is </w:t>
      </w:r>
      <w:r w:rsidDel="00000000" w:rsidR="00000000" w:rsidRPr="00000000">
        <w:rPr>
          <w:rFonts w:ascii="Times New Roman" w:cs="Times New Roman" w:eastAsia="Times New Roman" w:hAnsi="Times New Roman"/>
          <w:b w:val="1"/>
          <w:sz w:val="24"/>
          <w:szCs w:val="24"/>
          <w:rtl w:val="0"/>
        </w:rPr>
        <w:t xml:space="preserve">Northwest Registered Agent LLC, located at </w:t>
      </w:r>
      <w:r w:rsidDel="00000000" w:rsidR="00000000" w:rsidRPr="00000000">
        <w:rPr>
          <w:rFonts w:ascii="Times New Roman" w:cs="Times New Roman" w:eastAsia="Times New Roman" w:hAnsi="Times New Roman"/>
          <w:b w:val="1"/>
          <w:sz w:val="24"/>
          <w:szCs w:val="24"/>
          <w:rtl w:val="0"/>
        </w:rPr>
        <w:t xml:space="preserve">2108 N Street, STE N, Sacramento, CA, 95816-5712</w:t>
      </w:r>
      <w:r w:rsidDel="00000000" w:rsidR="00000000" w:rsidRPr="00000000">
        <w:rPr>
          <w:rFonts w:ascii="Times New Roman" w:cs="Times New Roman" w:eastAsia="Times New Roman" w:hAnsi="Times New Roman"/>
          <w:sz w:val="24"/>
          <w:szCs w:val="24"/>
          <w:rtl w:val="0"/>
        </w:rPr>
        <w:t xml:space="preserve">. The</w:t>
      </w:r>
      <w:ins w:author="Elena Fujiwara" w:id="8" w:date="2024-10-12T21:39:33Z">
        <w:r w:rsidDel="00000000" w:rsidR="00000000" w:rsidRPr="00000000">
          <w:rPr>
            <w:rFonts w:ascii="Times New Roman" w:cs="Times New Roman" w:eastAsia="Times New Roman" w:hAnsi="Times New Roman"/>
            <w:sz w:val="24"/>
            <w:szCs w:val="24"/>
            <w:rtl w:val="0"/>
          </w:rPr>
          <w:t xml:space="preserve"> agent</w:t>
        </w:r>
      </w:ins>
      <w:del w:author="Elena Fujiwara" w:id="8" w:date="2024-10-12T21:39:33Z">
        <w:r w:rsidDel="00000000" w:rsidR="00000000" w:rsidRPr="00000000">
          <w:rPr>
            <w:rFonts w:ascii="Times New Roman" w:cs="Times New Roman" w:eastAsia="Times New Roman" w:hAnsi="Times New Roman"/>
            <w:sz w:val="24"/>
            <w:szCs w:val="24"/>
            <w:rtl w:val="0"/>
          </w:rPr>
          <w:delText xml:space="preserve">y</w:delText>
        </w:r>
      </w:del>
      <w:r w:rsidDel="00000000" w:rsidR="00000000" w:rsidRPr="00000000">
        <w:rPr>
          <w:rFonts w:ascii="Times New Roman" w:cs="Times New Roman" w:eastAsia="Times New Roman" w:hAnsi="Times New Roman"/>
          <w:sz w:val="24"/>
          <w:szCs w:val="24"/>
          <w:rtl w:val="0"/>
        </w:rPr>
        <w:t xml:space="preserve"> shall have and maintain a registered office in the State of California. The location of this office and the designation of a registered agent shall be determined by the board of directors, which also may establish such other offices and agents, within or without the State of California, as may be deemed necessary.</w:t>
      </w:r>
    </w:p>
    <w:p w:rsidR="00000000" w:rsidDel="00000000" w:rsidP="00000000" w:rsidRDefault="00000000" w:rsidRPr="00000000" w14:paraId="00000078">
      <w:pPr>
        <w:pStyle w:val="Heading2"/>
        <w:rPr>
          <w:rFonts w:ascii="Times New Roman" w:cs="Times New Roman" w:eastAsia="Times New Roman" w:hAnsi="Times New Roman"/>
          <w:i w:val="1"/>
          <w:sz w:val="24"/>
          <w:szCs w:val="24"/>
        </w:rPr>
      </w:pPr>
      <w:bookmarkStart w:colFirst="0" w:colLast="0" w:name="_z5cjzomyfe70" w:id="5"/>
      <w:bookmarkEnd w:id="5"/>
      <w:r w:rsidDel="00000000" w:rsidR="00000000" w:rsidRPr="00000000">
        <w:rPr>
          <w:rtl w:val="0"/>
        </w:rPr>
        <w:t xml:space="preserve">Section 2 — Change the Principal Location:  </w:t>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board of directors shall have full authority to change the principal location outside the named county and state with a minimum of two weeks prior notification to the membership of the reason for the change.  </w:t>
      </w:r>
      <w:r w:rsidDel="00000000" w:rsidR="00000000" w:rsidRPr="00000000">
        <w:rPr>
          <w:rtl w:val="0"/>
        </w:rPr>
      </w:r>
    </w:p>
    <w:p w:rsidR="00000000" w:rsidDel="00000000" w:rsidP="00000000" w:rsidRDefault="00000000" w:rsidRPr="00000000" w14:paraId="0000007A">
      <w:pPr>
        <w:pStyle w:val="Heading2"/>
        <w:spacing w:after="180" w:lineRule="auto"/>
        <w:rPr/>
      </w:pPr>
      <w:bookmarkStart w:colFirst="0" w:colLast="0" w:name="_84roczwki72o" w:id="6"/>
      <w:bookmarkEnd w:id="6"/>
      <w:r w:rsidDel="00000000" w:rsidR="00000000" w:rsidRPr="00000000">
        <w:rPr>
          <w:rtl w:val="0"/>
        </w:rPr>
        <w:t xml:space="preserve">Section 3 — Other Offices: </w:t>
      </w:r>
    </w:p>
    <w:p w:rsidR="00000000" w:rsidDel="00000000" w:rsidP="00000000" w:rsidRDefault="00000000" w:rsidRPr="00000000" w14:paraId="0000007B">
      <w:pP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RIIS may also have offices at such other places, within or without its state of incorporation, where it is qualified to do business, as its business and activities may require, and as the board of directors may, from time to time, designate.</w:t>
      </w:r>
    </w:p>
    <w:p w:rsidR="00000000" w:rsidDel="00000000" w:rsidP="00000000" w:rsidRDefault="00000000" w:rsidRPr="00000000" w14:paraId="0000007C">
      <w:pPr>
        <w:pStyle w:val="Heading1"/>
        <w:spacing w:after="180" w:lineRule="auto"/>
        <w:rPr/>
      </w:pPr>
      <w:bookmarkStart w:colFirst="0" w:colLast="0" w:name="_f91dgcfd5jwc" w:id="7"/>
      <w:bookmarkEnd w:id="7"/>
      <w:r w:rsidDel="00000000" w:rsidR="00000000" w:rsidRPr="00000000">
        <w:rPr>
          <w:rtl w:val="0"/>
        </w:rPr>
        <w:t xml:space="preserve">ARTICLE III — </w:t>
      </w:r>
      <w:commentRangeStart w:id="2"/>
      <w:r w:rsidDel="00000000" w:rsidR="00000000" w:rsidRPr="00000000">
        <w:rPr>
          <w:rtl w:val="0"/>
        </w:rPr>
        <w:t xml:space="preserve">MEMBERSHIP</w:t>
      </w:r>
      <w:commentRangeEnd w:id="2"/>
      <w:r w:rsidDel="00000000" w:rsidR="00000000" w:rsidRPr="00000000">
        <w:commentReference w:id="2"/>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D">
      <w:pPr>
        <w:pStyle w:val="Heading2"/>
        <w:spacing w:after="180" w:lineRule="auto"/>
        <w:rPr/>
      </w:pPr>
      <w:bookmarkStart w:colFirst="0" w:colLast="0" w:name="_qd0mruikm6yo" w:id="8"/>
      <w:bookmarkEnd w:id="8"/>
      <w:r w:rsidDel="00000000" w:rsidR="00000000" w:rsidRPr="00000000">
        <w:rPr>
          <w:i w:val="1"/>
          <w:rtl w:val="0"/>
        </w:rPr>
        <w:t xml:space="preserve">Section 1 — Eligibility for membership</w:t>
      </w:r>
      <w:r w:rsidDel="00000000" w:rsidR="00000000" w:rsidRPr="00000000">
        <w:rPr>
          <w:rtl w:val="0"/>
        </w:rPr>
        <w:t xml:space="preserve">:  </w:t>
      </w:r>
    </w:p>
    <w:p w:rsidR="00000000" w:rsidDel="00000000" w:rsidP="00000000" w:rsidRDefault="00000000" w:rsidRPr="00000000" w14:paraId="0000007E">
      <w:pP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for voting membership shall be open to any </w:t>
      </w:r>
      <w:commentRangeStart w:id="3"/>
      <w:r w:rsidDel="00000000" w:rsidR="00000000" w:rsidRPr="00000000">
        <w:rPr>
          <w:rFonts w:ascii="Times New Roman" w:cs="Times New Roman" w:eastAsia="Times New Roman" w:hAnsi="Times New Roman"/>
          <w:sz w:val="24"/>
          <w:szCs w:val="24"/>
          <w:rtl w:val="0"/>
        </w:rPr>
        <w:t xml:space="preserve">scholar</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in pursuit of academic scholarship</w:t>
      </w:r>
      <w:r w:rsidDel="00000000" w:rsidR="00000000" w:rsidRPr="00000000">
        <w:rPr>
          <w:rFonts w:ascii="Times New Roman" w:cs="Times New Roman" w:eastAsia="Times New Roman" w:hAnsi="Times New Roman"/>
          <w:sz w:val="24"/>
          <w:szCs w:val="24"/>
          <w:rtl w:val="0"/>
        </w:rPr>
        <w:t xml:space="preserve">. All members</w:t>
      </w:r>
      <w:r w:rsidDel="00000000" w:rsidR="00000000" w:rsidRPr="00000000">
        <w:rPr>
          <w:rFonts w:ascii="Times New Roman" w:cs="Times New Roman" w:eastAsia="Times New Roman" w:hAnsi="Times New Roman"/>
          <w:sz w:val="24"/>
          <w:szCs w:val="24"/>
          <w:rtl w:val="0"/>
        </w:rPr>
        <w:t xml:space="preserve"> agree to follow the code of conduct and ethics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Membership is granted after completion and receipt of a membership application and annual dues. The board shall oversee the membership enrollment process. Anyone granted membership to RIIS prior to the implementation of these bylaws will remain eligible for membership upon payment of annual dues or their commitment to performing required volunteer service hours.</w:t>
      </w:r>
    </w:p>
    <w:p w:rsidR="00000000" w:rsidDel="00000000" w:rsidP="00000000" w:rsidRDefault="00000000" w:rsidRPr="00000000" w14:paraId="0000007F">
      <w:pPr>
        <w:pStyle w:val="Heading2"/>
        <w:spacing w:after="180" w:lineRule="auto"/>
        <w:rPr/>
      </w:pPr>
      <w:bookmarkStart w:colFirst="0" w:colLast="0" w:name="_mi5lu73d2rqe" w:id="9"/>
      <w:bookmarkEnd w:id="9"/>
      <w:r w:rsidDel="00000000" w:rsidR="00000000" w:rsidRPr="00000000">
        <w:rPr>
          <w:rtl w:val="0"/>
        </w:rPr>
        <w:t xml:space="preserve">Section 2 — Annual dues:  </w:t>
      </w:r>
    </w:p>
    <w:p w:rsidR="00000000" w:rsidDel="00000000" w:rsidP="00000000" w:rsidRDefault="00000000" w:rsidRPr="00000000" w14:paraId="00000080">
      <w:pP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Dues consist of a combination of an annual monetary fee and a number of volunteer hours, equitably determined by the board (may vary among members based on means), with any changes approved by a majority vote of the membership. </w:t>
      </w:r>
      <w:r w:rsidDel="00000000" w:rsidR="00000000" w:rsidRPr="00000000">
        <w:rPr>
          <w:rFonts w:ascii="Times New Roman" w:cs="Times New Roman" w:eastAsia="Times New Roman" w:hAnsi="Times New Roman"/>
          <w:sz w:val="24"/>
          <w:szCs w:val="24"/>
          <w:rtl w:val="0"/>
        </w:rPr>
        <w:t xml:space="preserve">Continued membership is contingent upon being up-to-date on membership dues.</w:t>
      </w:r>
    </w:p>
    <w:p w:rsidR="00000000" w:rsidDel="00000000" w:rsidP="00000000" w:rsidRDefault="00000000" w:rsidRPr="00000000" w14:paraId="00000081">
      <w:pPr>
        <w:pStyle w:val="Heading2"/>
        <w:spacing w:after="180" w:lineRule="auto"/>
        <w:rPr/>
      </w:pPr>
      <w:bookmarkStart w:colFirst="0" w:colLast="0" w:name="_ugj2u7aozr2e" w:id="10"/>
      <w:bookmarkEnd w:id="10"/>
      <w:r w:rsidDel="00000000" w:rsidR="00000000" w:rsidRPr="00000000">
        <w:rPr>
          <w:rtl w:val="0"/>
        </w:rPr>
        <w:t xml:space="preserve">Section 3 — Rights of members: </w:t>
      </w:r>
    </w:p>
    <w:p w:rsidR="00000000" w:rsidDel="00000000" w:rsidP="00000000" w:rsidRDefault="00000000" w:rsidRPr="00000000" w14:paraId="00000082">
      <w:pP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Membership shall entitle members to participate in the programs of the RIIS, and shall have the right to vote, as set forth in these bylaws, on the election or removal of directors, on the disposition of all or substantially all of the assets of the corporation, on any merger and its principal terms and any amendment of those terms, and on any election to dissolve the corporation, and to participate in any votes put to the membership by the board of directors. </w:t>
      </w:r>
      <w:r w:rsidDel="00000000" w:rsidR="00000000" w:rsidRPr="00000000">
        <w:rPr>
          <w:rFonts w:ascii="Times New Roman" w:cs="Times New Roman" w:eastAsia="Times New Roman" w:hAnsi="Times New Roman"/>
          <w:sz w:val="24"/>
          <w:szCs w:val="24"/>
          <w:rtl w:val="0"/>
        </w:rPr>
        <w:t xml:space="preserve">Membership allows one to request RIIS to administer the member’s awards, grants and contracts.</w:t>
      </w:r>
    </w:p>
    <w:p w:rsidR="00000000" w:rsidDel="00000000" w:rsidP="00000000" w:rsidRDefault="00000000" w:rsidRPr="00000000" w14:paraId="00000083">
      <w:pPr>
        <w:pStyle w:val="Heading2"/>
        <w:spacing w:after="180" w:lineRule="auto"/>
        <w:rPr/>
      </w:pPr>
      <w:bookmarkStart w:colFirst="0" w:colLast="0" w:name="_h0mrqguo7031" w:id="11"/>
      <w:bookmarkEnd w:id="11"/>
      <w:r w:rsidDel="00000000" w:rsidR="00000000" w:rsidRPr="00000000">
        <w:rPr>
          <w:rtl w:val="0"/>
        </w:rPr>
        <w:t xml:space="preserve">Section 4 — Resignation and termination:  </w:t>
      </w:r>
    </w:p>
    <w:p w:rsidR="00000000" w:rsidDel="00000000" w:rsidP="00000000" w:rsidRDefault="00000000" w:rsidRPr="00000000" w14:paraId="00000084">
      <w:pPr>
        <w:pStyle w:val="Heading3"/>
        <w:spacing w:after="180" w:lineRule="auto"/>
        <w:rPr/>
      </w:pPr>
      <w:bookmarkStart w:colFirst="0" w:colLast="0" w:name="_56a4cr2c0xkv" w:id="12"/>
      <w:bookmarkEnd w:id="12"/>
      <w:r w:rsidDel="00000000" w:rsidR="00000000" w:rsidRPr="00000000">
        <w:rPr>
          <w:rtl w:val="0"/>
        </w:rPr>
        <w:t xml:space="preserve">4.1 Resignation:</w:t>
      </w:r>
    </w:p>
    <w:p w:rsidR="00000000" w:rsidDel="00000000" w:rsidP="00000000" w:rsidRDefault="00000000" w:rsidRPr="00000000" w14:paraId="00000085">
      <w:pP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member may resign by filing a written resignation with the secretary. Resignation shall not relieve a member of unpaid dues, or other charges previously accrued. </w:t>
      </w:r>
    </w:p>
    <w:p w:rsidR="00000000" w:rsidDel="00000000" w:rsidP="00000000" w:rsidRDefault="00000000" w:rsidRPr="00000000" w14:paraId="00000086">
      <w:pPr>
        <w:pStyle w:val="Heading3"/>
        <w:spacing w:after="180" w:lineRule="auto"/>
        <w:rPr/>
      </w:pPr>
      <w:bookmarkStart w:colFirst="0" w:colLast="0" w:name="_ijxw5ny96dxc" w:id="13"/>
      <w:bookmarkEnd w:id="13"/>
      <w:r w:rsidDel="00000000" w:rsidR="00000000" w:rsidRPr="00000000">
        <w:rPr>
          <w:rtl w:val="0"/>
        </w:rPr>
        <w:t xml:space="preserve">4.2 Termination of membership shall occur upon the occurrence of any of the following events: </w:t>
      </w:r>
    </w:p>
    <w:p w:rsidR="00000000" w:rsidDel="00000000" w:rsidP="00000000" w:rsidRDefault="00000000" w:rsidRPr="00000000" w14:paraId="00000087">
      <w:pPr>
        <w:numPr>
          <w:ilvl w:val="0"/>
          <w:numId w:val="1"/>
        </w:numPr>
        <w:spacing w:after="0" w:afterAutospacing="0"/>
        <w:ind w:left="81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failure to remain an active member based on the definition of active member in the Policies and Procedures Document;</w:t>
      </w:r>
    </w:p>
    <w:p w:rsidR="00000000" w:rsidDel="00000000" w:rsidP="00000000" w:rsidRDefault="00000000" w:rsidRPr="00000000" w14:paraId="00000088">
      <w:pPr>
        <w:numPr>
          <w:ilvl w:val="0"/>
          <w:numId w:val="1"/>
        </w:numPr>
        <w:spacing w:after="0" w:afterAutospacing="0"/>
        <w:ind w:left="81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event that renders the member ineligible for membership, or failure to satisfy membership qualifications; or</w:t>
      </w:r>
    </w:p>
    <w:p w:rsidR="00000000" w:rsidDel="00000000" w:rsidP="00000000" w:rsidRDefault="00000000" w:rsidRPr="00000000" w14:paraId="00000089">
      <w:pPr>
        <w:numPr>
          <w:ilvl w:val="0"/>
          <w:numId w:val="1"/>
        </w:numPr>
        <w:ind w:left="81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Termination of membership based on the good faith determination by a majority vote of the Board, or a committee or person authorized by the Board to make such a determination, that the member has failed in a material and serious degree to observe the rules of conduct of the Corporation, or has engaged in conduct materially and seriously prejudicial to the Corporation's purposes and interests.</w:t>
      </w:r>
    </w:p>
    <w:p w:rsidR="00000000" w:rsidDel="00000000" w:rsidP="00000000" w:rsidRDefault="00000000" w:rsidRPr="00000000" w14:paraId="0000008A">
      <w:pPr>
        <w:pStyle w:val="Heading3"/>
        <w:shd w:fill="ffffff" w:val="clear"/>
        <w:spacing w:after="180" w:lineRule="auto"/>
        <w:rPr/>
      </w:pPr>
      <w:bookmarkStart w:colFirst="0" w:colLast="0" w:name="_tykxobd6gcf0" w:id="14"/>
      <w:bookmarkEnd w:id="14"/>
      <w:r w:rsidDel="00000000" w:rsidR="00000000" w:rsidRPr="00000000">
        <w:rPr>
          <w:rtl w:val="0"/>
        </w:rPr>
        <w:t xml:space="preserve">4.3 Procedures For Termination And Suspension Of Membership:</w:t>
      </w:r>
    </w:p>
    <w:p w:rsidR="00000000" w:rsidDel="00000000" w:rsidP="00000000" w:rsidRDefault="00000000" w:rsidRPr="00000000" w14:paraId="0000008B">
      <w:pPr>
        <w:rPr/>
      </w:pPr>
      <w:r w:rsidDel="00000000" w:rsidR="00000000" w:rsidRPr="00000000">
        <w:rPr>
          <w:rtl w:val="0"/>
        </w:rPr>
        <w:t xml:space="preserve">If grounds appear to exist for suspending or terminating a member under Section 4.2 of this Article, the following procedure shall be followed:</w:t>
      </w:r>
    </w:p>
    <w:p w:rsidR="00000000" w:rsidDel="00000000" w:rsidP="00000000" w:rsidRDefault="00000000" w:rsidRPr="00000000" w14:paraId="0000008C">
      <w:pPr>
        <w:numPr>
          <w:ilvl w:val="0"/>
          <w:numId w:val="4"/>
        </w:numPr>
        <w:spacing w:after="0" w:afterAutospacing="0"/>
        <w:ind w:left="1440" w:hanging="360"/>
      </w:pPr>
      <w:r w:rsidDel="00000000" w:rsidR="00000000" w:rsidRPr="00000000">
        <w:rPr>
          <w:rtl w:val="0"/>
        </w:rPr>
        <w:t xml:space="preserve">The Board shall give the member at least 30 days prior notice of the proposed suspension or termination and the reasons for the proposed suspension or termination. Notice shall be given by any method reasonably calculated to provide actual notice. Notice given by mail shall be sent by priority or registered mail to the member's last address as shown on the Corporation's records.</w:t>
      </w:r>
    </w:p>
    <w:p w:rsidR="00000000" w:rsidDel="00000000" w:rsidP="00000000" w:rsidRDefault="00000000" w:rsidRPr="00000000" w14:paraId="0000008D">
      <w:pPr>
        <w:numPr>
          <w:ilvl w:val="0"/>
          <w:numId w:val="4"/>
        </w:numPr>
        <w:spacing w:after="0" w:afterAutospacing="0"/>
        <w:ind w:left="1440" w:hanging="360"/>
      </w:pPr>
      <w:r w:rsidDel="00000000" w:rsidR="00000000" w:rsidRPr="00000000">
        <w:rPr>
          <w:rtl w:val="0"/>
        </w:rPr>
        <w:t xml:space="preserve">The member shall be given an opportunity to be heard, either orally or in writing, at least five days before the effective date of the proposed suspension or termination. The hearing shall be held, or the written statement considered, by the Board or by a committee or person authorized by the Board to determine whether the suspension or termination should occur. </w:t>
      </w:r>
    </w:p>
    <w:p w:rsidR="00000000" w:rsidDel="00000000" w:rsidP="00000000" w:rsidRDefault="00000000" w:rsidRPr="00000000" w14:paraId="0000008E">
      <w:pPr>
        <w:numPr>
          <w:ilvl w:val="0"/>
          <w:numId w:val="4"/>
        </w:numPr>
        <w:spacing w:after="0" w:afterAutospacing="0"/>
        <w:ind w:left="1440" w:hanging="360"/>
      </w:pPr>
      <w:r w:rsidDel="00000000" w:rsidR="00000000" w:rsidRPr="00000000">
        <w:rPr>
          <w:rtl w:val="0"/>
        </w:rPr>
        <w:t xml:space="preserve">Notwithstanding anything to the contrary, the Board may adopt rules that immediately suspend a member's rights of membership if such member violates the RIIS Code of Conduct as described in the Policies and Procedures Document.</w:t>
      </w:r>
    </w:p>
    <w:p w:rsidR="00000000" w:rsidDel="00000000" w:rsidP="00000000" w:rsidRDefault="00000000" w:rsidRPr="00000000" w14:paraId="0000008F">
      <w:pPr>
        <w:numPr>
          <w:ilvl w:val="0"/>
          <w:numId w:val="4"/>
        </w:numPr>
        <w:ind w:left="1440" w:hanging="360"/>
      </w:pPr>
      <w:r w:rsidDel="00000000" w:rsidR="00000000" w:rsidRPr="00000000">
        <w:rPr>
          <w:rtl w:val="0"/>
        </w:rPr>
        <w:t xml:space="preserve">If termination is due to non-activity over the previous year, the member may also have the opportunity to request to become a non-voting affiliate.</w:t>
      </w:r>
    </w:p>
    <w:p w:rsidR="00000000" w:rsidDel="00000000" w:rsidP="00000000" w:rsidRDefault="00000000" w:rsidRPr="00000000" w14:paraId="00000090">
      <w:pPr>
        <w:pStyle w:val="Heading1"/>
        <w:shd w:fill="ffffff" w:val="clear"/>
        <w:spacing w:after="180" w:lineRule="auto"/>
        <w:rPr/>
      </w:pPr>
      <w:bookmarkStart w:colFirst="0" w:colLast="0" w:name="_bmafhbr9qolk" w:id="15"/>
      <w:bookmarkEnd w:id="15"/>
      <w:r w:rsidDel="00000000" w:rsidR="00000000" w:rsidRPr="00000000">
        <w:rPr>
          <w:rtl w:val="0"/>
        </w:rPr>
        <w:t xml:space="preserve">ARTICLE IV — MEETINGS OF MEMBERS</w:t>
      </w:r>
    </w:p>
    <w:p w:rsidR="00000000" w:rsidDel="00000000" w:rsidP="00000000" w:rsidRDefault="00000000" w:rsidRPr="00000000" w14:paraId="00000091">
      <w:pPr>
        <w:pStyle w:val="Heading2"/>
        <w:shd w:fill="ffffff" w:val="clear"/>
        <w:spacing w:after="180" w:lineRule="auto"/>
        <w:rPr>
          <w:i w:val="1"/>
        </w:rPr>
      </w:pPr>
      <w:bookmarkStart w:colFirst="0" w:colLast="0" w:name="_gc86to23gp1m" w:id="16"/>
      <w:bookmarkEnd w:id="16"/>
      <w:r w:rsidDel="00000000" w:rsidR="00000000" w:rsidRPr="00000000">
        <w:rPr>
          <w:i w:val="1"/>
          <w:rtl w:val="0"/>
        </w:rPr>
        <w:t xml:space="preserve">Section 1 — Annual meetings: </w:t>
      </w:r>
    </w:p>
    <w:p w:rsidR="00000000" w:rsidDel="00000000" w:rsidP="00000000" w:rsidRDefault="00000000" w:rsidRPr="00000000" w14:paraId="00000092">
      <w:pPr>
        <w:shd w:fill="ffffff" w:val="clear"/>
        <w:rPr/>
      </w:pPr>
      <w:r w:rsidDel="00000000" w:rsidR="00000000" w:rsidRPr="00000000">
        <w:rPr>
          <w:rFonts w:ascii="Times New Roman" w:cs="Times New Roman" w:eastAsia="Times New Roman" w:hAnsi="Times New Roman"/>
          <w:i w:val="0"/>
          <w:rtl w:val="0"/>
        </w:rPr>
        <w:t xml:space="preserve">A regular (virtual) meeting of the members shall take place annually</w:t>
      </w:r>
      <w:r w:rsidDel="00000000" w:rsidR="00000000" w:rsidRPr="00000000">
        <w:rPr>
          <w:rtl w:val="0"/>
        </w:rPr>
        <w:t xml:space="preserve">, t</w:t>
      </w:r>
      <w:r w:rsidDel="00000000" w:rsidR="00000000" w:rsidRPr="00000000">
        <w:rPr>
          <w:rFonts w:ascii="Times New Roman" w:cs="Times New Roman" w:eastAsia="Times New Roman" w:hAnsi="Times New Roman"/>
          <w:i w:val="0"/>
          <w:rtl w:val="0"/>
        </w:rPr>
        <w:t xml:space="preserve">he specific date, time and location of which will be designated by the </w:t>
      </w:r>
      <w:r w:rsidDel="00000000" w:rsidR="00000000" w:rsidRPr="00000000">
        <w:rPr>
          <w:rFonts w:ascii="Times New Roman" w:cs="Times New Roman" w:eastAsia="Times New Roman" w:hAnsi="Times New Roman"/>
          <w:i w:val="0"/>
          <w:rtl w:val="0"/>
        </w:rPr>
        <w:t xml:space="preserve">board</w:t>
      </w:r>
      <w:r w:rsidDel="00000000" w:rsidR="00000000" w:rsidRPr="00000000">
        <w:rPr>
          <w:rFonts w:ascii="Times New Roman" w:cs="Times New Roman" w:eastAsia="Times New Roman" w:hAnsi="Times New Roman"/>
          <w:i w:val="0"/>
          <w:rtl w:val="0"/>
        </w:rPr>
        <w:t xml:space="preserve">. At the annual meeting</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0"/>
          <w:rtl w:val="0"/>
        </w:rPr>
        <w:t xml:space="preserve"> the members shall elect directors and officers, receive reports on the activities of the association, and determine the direction of the association for the coming year.</w:t>
      </w:r>
      <w:r w:rsidDel="00000000" w:rsidR="00000000" w:rsidRPr="00000000">
        <w:rPr>
          <w:rtl w:val="0"/>
        </w:rPr>
      </w:r>
    </w:p>
    <w:p w:rsidR="00000000" w:rsidDel="00000000" w:rsidP="00000000" w:rsidRDefault="00000000" w:rsidRPr="00000000" w14:paraId="00000093">
      <w:pPr>
        <w:pStyle w:val="Heading2"/>
        <w:shd w:fill="ffffff" w:val="clear"/>
        <w:spacing w:after="180" w:lineRule="auto"/>
        <w:rPr/>
      </w:pPr>
      <w:bookmarkStart w:colFirst="0" w:colLast="0" w:name="_7i5u5vvs0exd" w:id="17"/>
      <w:bookmarkEnd w:id="17"/>
      <w:r w:rsidDel="00000000" w:rsidR="00000000" w:rsidRPr="00000000">
        <w:rPr>
          <w:rtl w:val="0"/>
        </w:rPr>
        <w:t xml:space="preserve">Section 2 — Special meetings:  </w:t>
      </w:r>
    </w:p>
    <w:p w:rsidR="00000000" w:rsidDel="00000000" w:rsidP="00000000" w:rsidRDefault="00000000" w:rsidRPr="00000000" w14:paraId="00000094">
      <w:pPr>
        <w:numPr>
          <w:ilvl w:val="0"/>
          <w:numId w:val="6"/>
        </w:numPr>
        <w:shd w:fill="ffffff" w:val="clea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the Chairman of the Board, or a petition signed by </w:t>
      </w:r>
      <w:r w:rsidDel="00000000" w:rsidR="00000000" w:rsidRPr="00000000">
        <w:rPr>
          <w:rFonts w:ascii="Times New Roman" w:cs="Times New Roman" w:eastAsia="Times New Roman" w:hAnsi="Times New Roman"/>
          <w:rtl w:val="0"/>
        </w:rPr>
        <w:t xml:space="preserve">ten</w:t>
      </w:r>
      <w:r w:rsidDel="00000000" w:rsidR="00000000" w:rsidRPr="00000000">
        <w:rPr>
          <w:rFonts w:ascii="Times New Roman" w:cs="Times New Roman" w:eastAsia="Times New Roman" w:hAnsi="Times New Roman"/>
          <w:rtl w:val="0"/>
        </w:rPr>
        <w:t xml:space="preserve"> percent</w:t>
      </w:r>
      <w:r w:rsidDel="00000000" w:rsidR="00000000" w:rsidRPr="00000000">
        <w:rPr>
          <w:rFonts w:ascii="Times New Roman" w:cs="Times New Roman" w:eastAsia="Times New Roman" w:hAnsi="Times New Roman"/>
          <w:rtl w:val="0"/>
        </w:rPr>
        <w:t xml:space="preserve"> of voting members</w:t>
      </w:r>
      <w:r w:rsidDel="00000000" w:rsidR="00000000" w:rsidRPr="00000000">
        <w:rPr>
          <w:rFonts w:ascii="Times New Roman" w:cs="Times New Roman" w:eastAsia="Times New Roman" w:hAnsi="Times New Roman"/>
          <w:rtl w:val="0"/>
        </w:rPr>
        <w:t xml:space="preserve"> may call a special business meeting for any lawful purpose at any time.</w:t>
      </w:r>
    </w:p>
    <w:p w:rsidR="00000000" w:rsidDel="00000000" w:rsidP="00000000" w:rsidRDefault="00000000" w:rsidRPr="00000000" w14:paraId="00000095">
      <w:pPr>
        <w:numPr>
          <w:ilvl w:val="0"/>
          <w:numId w:val="6"/>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special members' business meeting called by any member entitled to call a meeting (other than the Board) shall be called by written request, specifying the general nature of the business proposed to be transacted and providing the petition signed by at least 10% of the membership, and submitted to the board. The officer receiving the request shall cause notice to be given promptly to the members entitled to vote, stating that a meeting will be held at a specified time and date fixed by the Board.</w:t>
      </w:r>
      <w:r w:rsidDel="00000000" w:rsidR="00000000" w:rsidRPr="00000000">
        <w:rPr>
          <w:rtl w:val="0"/>
        </w:rPr>
      </w:r>
    </w:p>
    <w:p w:rsidR="00000000" w:rsidDel="00000000" w:rsidP="00000000" w:rsidRDefault="00000000" w:rsidRPr="00000000" w14:paraId="00000096">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business other than the business that was set forth in the notice of the meeting may be transacted at a special meeting.</w:t>
      </w:r>
    </w:p>
    <w:p w:rsidR="00000000" w:rsidDel="00000000" w:rsidP="00000000" w:rsidRDefault="00000000" w:rsidRPr="00000000" w14:paraId="00000097">
      <w:pPr>
        <w:pStyle w:val="Heading2"/>
        <w:shd w:fill="ffffff" w:val="clear"/>
        <w:spacing w:after="180" w:lineRule="auto"/>
        <w:rPr>
          <w:i w:val="1"/>
        </w:rPr>
      </w:pPr>
      <w:bookmarkStart w:colFirst="0" w:colLast="0" w:name="_5u7q358mzhxx" w:id="18"/>
      <w:bookmarkEnd w:id="18"/>
      <w:r w:rsidDel="00000000" w:rsidR="00000000" w:rsidRPr="00000000">
        <w:rPr>
          <w:i w:val="1"/>
          <w:rtl w:val="0"/>
        </w:rPr>
        <w:t xml:space="preserve">Section 3 — Notice of meetings: </w:t>
      </w:r>
    </w:p>
    <w:p w:rsidR="00000000" w:rsidDel="00000000" w:rsidP="00000000" w:rsidRDefault="00000000" w:rsidRPr="00000000" w14:paraId="00000098">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Notice of each meeting shall be given to each voting member, by </w:t>
      </w:r>
      <w:r w:rsidDel="00000000" w:rsidR="00000000" w:rsidRPr="00000000">
        <w:rPr>
          <w:rFonts w:ascii="Times New Roman" w:cs="Times New Roman" w:eastAsia="Times New Roman" w:hAnsi="Times New Roman"/>
          <w:rtl w:val="0"/>
        </w:rPr>
        <w:t xml:space="preserve">electronic mail</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not less than </w:t>
      </w:r>
      <w:r w:rsidDel="00000000" w:rsidR="00000000" w:rsidRPr="00000000">
        <w:rPr>
          <w:rFonts w:ascii="Times New Roman" w:cs="Times New Roman" w:eastAsia="Times New Roman" w:hAnsi="Times New Roman"/>
          <w:rtl w:val="0"/>
        </w:rPr>
        <w:t xml:space="preserve">one month</w:t>
      </w:r>
      <w:r w:rsidDel="00000000" w:rsidR="00000000" w:rsidRPr="00000000">
        <w:rPr>
          <w:rFonts w:ascii="Times New Roman" w:cs="Times New Roman" w:eastAsia="Times New Roman" w:hAnsi="Times New Roman"/>
          <w:rtl w:val="0"/>
        </w:rPr>
        <w:t xml:space="preserve"> prior to the annual meeting and two weeks prior to a special meeting. All meeting agendas and notes shall be archived and available to all members.</w:t>
      </w:r>
    </w:p>
    <w:p w:rsidR="00000000" w:rsidDel="00000000" w:rsidP="00000000" w:rsidRDefault="00000000" w:rsidRPr="00000000" w14:paraId="00000099">
      <w:pPr>
        <w:pStyle w:val="Heading2"/>
        <w:shd w:fill="ffffff" w:val="clear"/>
        <w:spacing w:after="180" w:lineRule="auto"/>
        <w:rPr/>
      </w:pPr>
      <w:bookmarkStart w:colFirst="0" w:colLast="0" w:name="_vwwchlvts0nt" w:id="19"/>
      <w:bookmarkEnd w:id="19"/>
      <w:r w:rsidDel="00000000" w:rsidR="00000000" w:rsidRPr="00000000">
        <w:rPr>
          <w:i w:val="1"/>
          <w:rtl w:val="0"/>
        </w:rPr>
        <w:t xml:space="preserve">Section 4 — Quorum</w:t>
      </w:r>
      <w:r w:rsidDel="00000000" w:rsidR="00000000" w:rsidRPr="00000000">
        <w:rPr>
          <w:rtl w:val="0"/>
        </w:rPr>
        <w:t xml:space="preserve">:  </w:t>
      </w:r>
    </w:p>
    <w:p w:rsidR="00000000" w:rsidDel="00000000" w:rsidP="00000000" w:rsidRDefault="00000000" w:rsidRPr="00000000" w14:paraId="0000009A">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quorum shall consist of a simple majority of registered members. If a quorum is not reached, business and other activities may be discussed and proposals made, but such business and proposals cannot be acted upon until ratified by a simple majority of the membership whose positive affirmation may be collected by electronic vote.</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9B">
      <w:pPr>
        <w:pStyle w:val="Heading2"/>
        <w:rPr/>
      </w:pPr>
      <w:bookmarkStart w:colFirst="0" w:colLast="0" w:name="_pty5scszo1z4" w:id="20"/>
      <w:bookmarkEnd w:id="20"/>
      <w:r w:rsidDel="00000000" w:rsidR="00000000" w:rsidRPr="00000000">
        <w:rPr>
          <w:rtl w:val="0"/>
        </w:rPr>
        <w:t xml:space="preserve">Section 5 — Voting: </w:t>
      </w:r>
    </w:p>
    <w:p w:rsidR="00000000" w:rsidDel="00000000" w:rsidP="00000000" w:rsidRDefault="00000000" w:rsidRPr="00000000" w14:paraId="0000009C">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issues to be voted on shall be decided by a simple majority of those voting electronically </w:t>
      </w:r>
      <w:r w:rsidDel="00000000" w:rsidR="00000000" w:rsidRPr="00000000">
        <w:rPr>
          <w:rFonts w:ascii="Times New Roman" w:cs="Times New Roman" w:eastAsia="Times New Roman" w:hAnsi="Times New Roman"/>
          <w:sz w:val="24"/>
          <w:szCs w:val="24"/>
          <w:rtl w:val="0"/>
        </w:rPr>
        <w:t xml:space="preserve">within a 2-week window of the meeting</w:t>
      </w:r>
      <w:r w:rsidDel="00000000" w:rsidR="00000000" w:rsidRPr="00000000">
        <w:rPr>
          <w:rFonts w:ascii="Times New Roman" w:cs="Times New Roman" w:eastAsia="Times New Roman" w:hAnsi="Times New Roman"/>
          <w:sz w:val="24"/>
          <w:szCs w:val="24"/>
          <w:rtl w:val="0"/>
        </w:rPr>
        <w:t xml:space="preserve"> in which the issues are discussed.</w:t>
      </w:r>
      <w:r w:rsidDel="00000000" w:rsidR="00000000" w:rsidRPr="00000000">
        <w:rPr>
          <w:rFonts w:ascii="Times New Roman" w:cs="Times New Roman" w:eastAsia="Times New Roman" w:hAnsi="Times New Roman"/>
          <w:sz w:val="24"/>
          <w:szCs w:val="24"/>
          <w:rtl w:val="0"/>
        </w:rPr>
        <w:t xml:space="preserve"> All members shall be invited to vote, and those who do not vote within the 2-week window will be considered to abstain from the vote.</w:t>
      </w:r>
    </w:p>
    <w:p w:rsidR="00000000" w:rsidDel="00000000" w:rsidP="00000000" w:rsidRDefault="00000000" w:rsidRPr="00000000" w14:paraId="0000009D">
      <w:pPr>
        <w:pStyle w:val="Heading2"/>
        <w:rPr/>
      </w:pPr>
      <w:bookmarkStart w:colFirst="0" w:colLast="0" w:name="_ai3lcdyjis2e" w:id="21"/>
      <w:bookmarkEnd w:id="21"/>
      <w:r w:rsidDel="00000000" w:rsidR="00000000" w:rsidRPr="00000000">
        <w:rPr>
          <w:i w:val="1"/>
          <w:rtl w:val="0"/>
        </w:rPr>
        <w:t xml:space="preserve">Section 6</w:t>
      </w:r>
      <w:r w:rsidDel="00000000" w:rsidR="00000000" w:rsidRPr="00000000">
        <w:rPr>
          <w:rtl w:val="0"/>
        </w:rPr>
        <w:t xml:space="preserve">— </w:t>
      </w:r>
      <w:r w:rsidDel="00000000" w:rsidR="00000000" w:rsidRPr="00000000">
        <w:rPr>
          <w:i w:val="1"/>
          <w:rtl w:val="0"/>
        </w:rPr>
        <w:t xml:space="preserve">Rules of order</w:t>
      </w:r>
      <w:r w:rsidDel="00000000" w:rsidR="00000000" w:rsidRPr="00000000">
        <w:rPr>
          <w:rtl w:val="0"/>
        </w:rPr>
        <w:t xml:space="preserve">: </w:t>
      </w:r>
    </w:p>
    <w:p w:rsidR="00000000" w:rsidDel="00000000" w:rsidP="00000000" w:rsidRDefault="00000000" w:rsidRPr="00000000" w14:paraId="0000009E">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any question of parliamentary procedure arise at any meeting of the members, the latest edition of Robert's Rules of Order shall govern, insofar as such rules are not inconsistent with or in conflict with the articles of incorporation, these bylaws, or with provisions of law.</w:t>
      </w:r>
    </w:p>
    <w:p w:rsidR="00000000" w:rsidDel="00000000" w:rsidP="00000000" w:rsidRDefault="00000000" w:rsidRPr="00000000" w14:paraId="0000009F">
      <w:pPr>
        <w:pStyle w:val="Heading2"/>
        <w:rPr/>
      </w:pPr>
      <w:bookmarkStart w:colFirst="0" w:colLast="0" w:name="_4a56xj2ou3xh" w:id="22"/>
      <w:bookmarkEnd w:id="22"/>
      <w:r w:rsidDel="00000000" w:rsidR="00000000" w:rsidRPr="00000000">
        <w:rPr>
          <w:rtl w:val="0"/>
        </w:rPr>
        <w:t xml:space="preserve">Section 7 — </w:t>
      </w:r>
      <w:commentRangeStart w:id="4"/>
      <w:r w:rsidDel="00000000" w:rsidR="00000000" w:rsidRPr="00000000">
        <w:rPr>
          <w:rtl w:val="0"/>
        </w:rPr>
        <w:t xml:space="preserve">Meetings Held Electronically:</w:t>
      </w:r>
      <w:r w:rsidDel="00000000" w:rsidR="00000000" w:rsidRPr="00000000">
        <w:rPr>
          <w:rtl w:val="0"/>
        </w:rPr>
        <w:t xml:space="preserve">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A0">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 as otherwise provided in these bylaws, meetings of the membership shall be conducted through the use of internet meeting services designated by the president that support visible displays identifying those participating, identifying those seeking recognition to speak, showing (or permitting the retrieval of) the text of pending motions, and showing the results of previous votes. These electronic meetings shall be subject to all rules adopted by the board, or by the scholar members, to govern them, which may include any reasonable limitations on, and requirements for, members’ participation. Any such rules adopted shall supersede any conflicting rules in the parliamentary authority, but may not otherwise conflict with or alter any rule or decision of the members. </w:t>
      </w:r>
    </w:p>
    <w:p w:rsidR="00000000" w:rsidDel="00000000" w:rsidP="00000000" w:rsidRDefault="00000000" w:rsidRPr="00000000" w14:paraId="000000A1">
      <w:pPr>
        <w:pStyle w:val="Heading1"/>
        <w:shd w:fill="ffffff" w:val="clear"/>
        <w:rPr/>
      </w:pPr>
      <w:bookmarkStart w:colFirst="0" w:colLast="0" w:name="_wru0mu3quj2s" w:id="23"/>
      <w:bookmarkEnd w:id="23"/>
      <w:r w:rsidDel="00000000" w:rsidR="00000000" w:rsidRPr="00000000">
        <w:rPr>
          <w:rtl w:val="0"/>
        </w:rPr>
        <w:t xml:space="preserve">ARTICLE V — NON-VOTING AFFILIATES</w:t>
      </w:r>
    </w:p>
    <w:p w:rsidR="00000000" w:rsidDel="00000000" w:rsidP="00000000" w:rsidRDefault="00000000" w:rsidRPr="00000000" w14:paraId="000000A2">
      <w:pPr>
        <w:pStyle w:val="Heading2"/>
        <w:rPr/>
      </w:pPr>
      <w:bookmarkStart w:colFirst="0" w:colLast="0" w:name="_dvfjru4zgvia" w:id="24"/>
      <w:bookmarkEnd w:id="24"/>
      <w:r w:rsidDel="00000000" w:rsidR="00000000" w:rsidRPr="00000000">
        <w:rPr>
          <w:rtl w:val="0"/>
        </w:rPr>
        <w:t xml:space="preserve">Section 1 - Justification</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allow scholars to be affiliated with the Institute who are not in a position to commit either time or money to membership, the membership may admit non-voting affiliates to use the Institute affiliation and email address and participate in non-voting aspects of the community.</w:t>
      </w:r>
    </w:p>
    <w:p w:rsidR="00000000" w:rsidDel="00000000" w:rsidP="00000000" w:rsidRDefault="00000000" w:rsidRPr="00000000" w14:paraId="000000A4">
      <w:pPr>
        <w:pStyle w:val="Heading2"/>
        <w:rPr/>
      </w:pPr>
      <w:bookmarkStart w:colFirst="0" w:colLast="0" w:name="_fyxegvknmsnv" w:id="25"/>
      <w:bookmarkEnd w:id="25"/>
      <w:r w:rsidDel="00000000" w:rsidR="00000000" w:rsidRPr="00000000">
        <w:rPr>
          <w:rtl w:val="0"/>
        </w:rPr>
        <w:t xml:space="preserve">Section 2 - Process and Role</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become an affiliate, a request must be made to the board, and an application filed similar to that for membership. The requirements to be an affiliate are the same as those of members, except that affiliates do not need to pay dues or have a minimum number of volunteer hours. Affiliates are bound by the same code of conduct as members.</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Affiliates may not vote nor attend board meetings or member meetings. However, they may attend and participate in working-group meetings, other meetings and seminars, and online forums.</w:t>
      </w:r>
    </w:p>
    <w:p w:rsidR="00000000" w:rsidDel="00000000" w:rsidP="00000000" w:rsidRDefault="00000000" w:rsidRPr="00000000" w14:paraId="000000A8">
      <w:pPr>
        <w:pStyle w:val="Heading2"/>
        <w:rPr/>
      </w:pPr>
      <w:bookmarkStart w:colFirst="0" w:colLast="0" w:name="_u2phpyucgn0b" w:id="26"/>
      <w:bookmarkEnd w:id="26"/>
      <w:r w:rsidDel="00000000" w:rsidR="00000000" w:rsidRPr="00000000">
        <w:rPr>
          <w:rtl w:val="0"/>
        </w:rPr>
        <w:t xml:space="preserve">Section 3- Resignation</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affiliate may resign by filing a written resignation with the secretary. </w:t>
      </w:r>
    </w:p>
    <w:p w:rsidR="00000000" w:rsidDel="00000000" w:rsidP="00000000" w:rsidRDefault="00000000" w:rsidRPr="00000000" w14:paraId="000000AA">
      <w:pPr>
        <w:pStyle w:val="Heading1"/>
        <w:shd w:fill="ffffff" w:val="clear"/>
        <w:spacing w:after="180" w:lineRule="auto"/>
        <w:rPr/>
      </w:pPr>
      <w:bookmarkStart w:colFirst="0" w:colLast="0" w:name="_agc8kmhzv3v3" w:id="27"/>
      <w:bookmarkEnd w:id="27"/>
      <w:r w:rsidDel="00000000" w:rsidR="00000000" w:rsidRPr="00000000">
        <w:rPr>
          <w:rtl w:val="0"/>
        </w:rPr>
        <w:t xml:space="preserve">ARTICLE VI — BOARD OF DIRECTORS</w:t>
      </w:r>
    </w:p>
    <w:p w:rsidR="00000000" w:rsidDel="00000000" w:rsidP="00000000" w:rsidRDefault="00000000" w:rsidRPr="00000000" w14:paraId="000000AB">
      <w:pPr>
        <w:pStyle w:val="Heading2"/>
        <w:shd w:fill="ffffff" w:val="clear"/>
        <w:spacing w:after="180" w:lineRule="auto"/>
        <w:rPr/>
      </w:pPr>
      <w:bookmarkStart w:colFirst="0" w:colLast="0" w:name="_vquy2lwedgyn" w:id="28"/>
      <w:bookmarkEnd w:id="28"/>
      <w:r w:rsidDel="00000000" w:rsidR="00000000" w:rsidRPr="00000000">
        <w:rPr>
          <w:rtl w:val="0"/>
        </w:rPr>
        <w:t xml:space="preserve">Section 1 — Board role, size, and compensation:  </w:t>
      </w:r>
    </w:p>
    <w:p w:rsidR="00000000" w:rsidDel="00000000" w:rsidP="00000000" w:rsidRDefault="00000000" w:rsidRPr="00000000" w14:paraId="000000AC">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board is responsible for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execution of the overall policy and direction of the association and may delegate responsibility of day-to-day operations to staff and committees. </w:t>
      </w:r>
      <w:r w:rsidDel="00000000" w:rsidR="00000000" w:rsidRPr="00000000">
        <w:rPr>
          <w:rFonts w:ascii="Times New Roman" w:cs="Times New Roman" w:eastAsia="Times New Roman" w:hAnsi="Times New Roman"/>
          <w:sz w:val="24"/>
          <w:szCs w:val="24"/>
          <w:rtl w:val="0"/>
        </w:rPr>
        <w:t xml:space="preserve">The board shall have up to 15, but no</w:t>
      </w:r>
      <w:del w:author="Elena Fujiwara" w:id="9" w:date="2024-10-12T21:49:22Z">
        <w:r w:rsidDel="00000000" w:rsidR="00000000" w:rsidRPr="00000000">
          <w:rPr>
            <w:rFonts w:ascii="Times New Roman" w:cs="Times New Roman" w:eastAsia="Times New Roman" w:hAnsi="Times New Roman"/>
            <w:sz w:val="24"/>
            <w:szCs w:val="24"/>
            <w:rtl w:val="0"/>
          </w:rPr>
          <w:delText xml:space="preserve">t</w:delText>
        </w:r>
      </w:del>
      <w:r w:rsidDel="00000000" w:rsidR="00000000" w:rsidRPr="00000000">
        <w:rPr>
          <w:rFonts w:ascii="Times New Roman" w:cs="Times New Roman" w:eastAsia="Times New Roman" w:hAnsi="Times New Roman"/>
          <w:sz w:val="24"/>
          <w:szCs w:val="24"/>
          <w:rtl w:val="0"/>
        </w:rPr>
        <w:t xml:space="preserve"> fewer than 6</w:t>
      </w:r>
      <w:del w:author="Elena Fujiwara" w:id="10" w:date="2024-10-12T21:49:43Z">
        <w:r w:rsidDel="00000000" w:rsidR="00000000" w:rsidRPr="00000000">
          <w:rPr>
            <w:rFonts w:ascii="Times New Roman" w:cs="Times New Roman" w:eastAsia="Times New Roman" w:hAnsi="Times New Roman"/>
            <w:sz w:val="24"/>
            <w:szCs w:val="24"/>
            <w:rtl w:val="0"/>
          </w:rPr>
          <w:delText xml:space="preserve"> members (ideally 9 members)</w:delText>
        </w:r>
      </w:del>
      <w:r w:rsidDel="00000000" w:rsidR="00000000" w:rsidRPr="00000000">
        <w:rPr>
          <w:rFonts w:ascii="Times New Roman" w:cs="Times New Roman" w:eastAsia="Times New Roman" w:hAnsi="Times New Roman"/>
          <w:sz w:val="24"/>
          <w:szCs w:val="24"/>
          <w:rtl w:val="0"/>
        </w:rPr>
        <w:t xml:space="preserve">. The board receives no compensation other than reasonable expenses. The board shall be empowered to appoint one or more vice presidents, assistant secretaries, assistant treasurers, and other such officers with such titles as may be </w:t>
      </w:r>
      <w:ins w:author="Elena Fujiwara" w:id="11" w:date="2024-10-12T21:50:06Z">
        <w:r w:rsidDel="00000000" w:rsidR="00000000" w:rsidRPr="00000000">
          <w:rPr>
            <w:rFonts w:ascii="Times New Roman" w:cs="Times New Roman" w:eastAsia="Times New Roman" w:hAnsi="Times New Roman"/>
            <w:sz w:val="24"/>
            <w:szCs w:val="24"/>
            <w:rtl w:val="0"/>
          </w:rPr>
          <w:t xml:space="preserve">required</w:t>
        </w:r>
      </w:ins>
      <w:del w:author="Elena Fujiwara" w:id="11" w:date="2024-10-12T21:50:06Z">
        <w:r w:rsidDel="00000000" w:rsidR="00000000" w:rsidRPr="00000000">
          <w:rPr>
            <w:rFonts w:ascii="Times New Roman" w:cs="Times New Roman" w:eastAsia="Times New Roman" w:hAnsi="Times New Roman"/>
            <w:sz w:val="24"/>
            <w:szCs w:val="24"/>
            <w:rtl w:val="0"/>
          </w:rPr>
          <w:delText xml:space="preserve">determined from time to time</w:delText>
        </w:r>
      </w:del>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pStyle w:val="Heading2"/>
        <w:rPr/>
      </w:pPr>
      <w:bookmarkStart w:colFirst="0" w:colLast="0" w:name="_vnx1y2794whx" w:id="29"/>
      <w:bookmarkEnd w:id="29"/>
      <w:r w:rsidDel="00000000" w:rsidR="00000000" w:rsidRPr="00000000">
        <w:rPr>
          <w:rtl w:val="0"/>
        </w:rPr>
        <w:t xml:space="preserve">Section 2 — </w:t>
      </w:r>
      <w:r w:rsidDel="00000000" w:rsidR="00000000" w:rsidRPr="00000000">
        <w:rPr>
          <w:rtl w:val="0"/>
        </w:rPr>
        <w:t xml:space="preserve">Terms: </w:t>
      </w: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Elected Directors will serve for 36 months, with the term beginning at the annual meeting during or immediately following their election. At least one-third (1/3) of the Board of Directors (at least 2 Directors) shall be renewed every 12 months. Nominations for incoming Directors shall take place within the next twelve months prior to the upcoming annual meeting. Voting for nominated Directors shall take place in the immediate 6 months prior to the upcoming annual meeting. </w:t>
      </w:r>
      <w:r w:rsidDel="00000000" w:rsidR="00000000" w:rsidRPr="00000000">
        <w:rPr>
          <w:rFonts w:ascii="Times New Roman" w:cs="Times New Roman" w:eastAsia="Times New Roman" w:hAnsi="Times New Roman"/>
          <w:sz w:val="24"/>
          <w:szCs w:val="24"/>
          <w:rtl w:val="0"/>
        </w:rPr>
        <w:t xml:space="preserve">Past Presidents shall serve in an advisory capacity to the Board of Directors from the end of their respective mandates for one additional year. Past Presidents are not elected for this position.</w:t>
      </w:r>
      <w:r w:rsidDel="00000000" w:rsidR="00000000" w:rsidRPr="00000000">
        <w:rPr>
          <w:rtl w:val="0"/>
        </w:rPr>
      </w:r>
    </w:p>
    <w:p w:rsidR="00000000" w:rsidDel="00000000" w:rsidP="00000000" w:rsidRDefault="00000000" w:rsidRPr="00000000" w14:paraId="000000AF">
      <w:pPr>
        <w:pStyle w:val="Heading2"/>
        <w:shd w:fill="ffffff" w:val="clear"/>
        <w:spacing w:after="180" w:lineRule="auto"/>
        <w:rPr/>
      </w:pPr>
      <w:bookmarkStart w:colFirst="0" w:colLast="0" w:name="_w65ovwus8zyn" w:id="30"/>
      <w:bookmarkEnd w:id="30"/>
      <w:r w:rsidDel="00000000" w:rsidR="00000000" w:rsidRPr="00000000">
        <w:rPr>
          <w:rtl w:val="0"/>
        </w:rPr>
        <w:t xml:space="preserve">Section 3 — Qualifications and Election Procedures: </w:t>
      </w:r>
    </w:p>
    <w:p w:rsidR="00000000" w:rsidDel="00000000" w:rsidP="00000000" w:rsidRDefault="00000000" w:rsidRPr="00000000" w14:paraId="000000B0">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Ronin member can nominate another member as a candidate to the slate of nominees for the board of directors. Nominees shall be </w:t>
      </w:r>
      <w:r w:rsidDel="00000000" w:rsidR="00000000" w:rsidRPr="00000000">
        <w:rPr>
          <w:rFonts w:ascii="Times New Roman" w:cs="Times New Roman" w:eastAsia="Times New Roman" w:hAnsi="Times New Roman"/>
          <w:sz w:val="24"/>
          <w:szCs w:val="24"/>
          <w:rtl w:val="0"/>
        </w:rPr>
        <w:t xml:space="preserve">of the age of majority in their home </w:t>
      </w:r>
      <w:r w:rsidDel="00000000" w:rsidR="00000000" w:rsidRPr="00000000">
        <w:rPr>
          <w:rFonts w:ascii="Times New Roman" w:cs="Times New Roman" w:eastAsia="Times New Roman" w:hAnsi="Times New Roman"/>
          <w:sz w:val="24"/>
          <w:szCs w:val="24"/>
          <w:rtl w:val="0"/>
        </w:rPr>
        <w:t xml:space="preserve">state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1">
      <w:pPr>
        <w:shd w:fill="ffffff" w:val="clear"/>
        <w:spacing w:after="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Section 4 — </w:t>
      </w:r>
      <w:r w:rsidDel="00000000" w:rsidR="00000000" w:rsidRPr="00000000">
        <w:rPr>
          <w:rFonts w:ascii="Times New Roman" w:cs="Times New Roman" w:eastAsia="Times New Roman" w:hAnsi="Times New Roman"/>
          <w:b w:val="1"/>
          <w:rtl w:val="0"/>
        </w:rPr>
        <w:t xml:space="preserve">Board elections: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2">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directors and current directors shall be elected or re-elected by the voting members at the annual meeting. </w:t>
      </w:r>
      <w:r w:rsidDel="00000000" w:rsidR="00000000" w:rsidRPr="00000000">
        <w:rPr>
          <w:rFonts w:ascii="Times New Roman" w:cs="Times New Roman" w:eastAsia="Times New Roman" w:hAnsi="Times New Roman"/>
          <w:sz w:val="24"/>
          <w:szCs w:val="24"/>
          <w:rtl w:val="0"/>
        </w:rPr>
        <w:t xml:space="preserve">Directors will be elected by a simple majority of voting members</w:t>
      </w:r>
      <w:commentRangeStart w:id="5"/>
      <w:r w:rsidDel="00000000" w:rsidR="00000000" w:rsidRPr="00000000">
        <w:rPr>
          <w:rFonts w:ascii="Times New Roman" w:cs="Times New Roman" w:eastAsia="Times New Roman" w:hAnsi="Times New Roman"/>
          <w:sz w:val="24"/>
          <w:szCs w:val="24"/>
          <w:rtl w:val="0"/>
        </w:rPr>
        <w:t xml:space="preserv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B3">
      <w:pPr>
        <w:shd w:fill="ffffff" w:val="clear"/>
        <w:spacing w:after="1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Section 5 — Officers and General Duties: </w:t>
      </w:r>
    </w:p>
    <w:p w:rsidR="00000000" w:rsidDel="00000000" w:rsidP="00000000" w:rsidRDefault="00000000" w:rsidRPr="00000000" w14:paraId="000000B4">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general duties are as follows:</w:t>
      </w:r>
    </w:p>
    <w:p w:rsidR="00000000" w:rsidDel="00000000" w:rsidP="00000000" w:rsidRDefault="00000000" w:rsidRPr="00000000" w14:paraId="000000B5">
      <w:pPr>
        <w:numPr>
          <w:ilvl w:val="0"/>
          <w:numId w:val="5"/>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 any and all duties imposed on them collectively or individually by law, by the articles of incorporation, or by these bylaws;</w:t>
      </w:r>
    </w:p>
    <w:p w:rsidR="00000000" w:rsidDel="00000000" w:rsidP="00000000" w:rsidRDefault="00000000" w:rsidRPr="00000000" w14:paraId="000000B6">
      <w:pPr>
        <w:numPr>
          <w:ilvl w:val="0"/>
          <w:numId w:val="5"/>
        </w:numPr>
        <w:shd w:fill="ffffff" w:val="clea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Appoint and remove, employ and discharge, and, except as otherwise provided in these bylaws, prescribe the duties and fix the compensation, if any, of all officers, agents, and employees of the RIIS;</w:t>
      </w:r>
    </w:p>
    <w:p w:rsidR="00000000" w:rsidDel="00000000" w:rsidP="00000000" w:rsidRDefault="00000000" w:rsidRPr="00000000" w14:paraId="000000B7">
      <w:pPr>
        <w:numPr>
          <w:ilvl w:val="0"/>
          <w:numId w:val="5"/>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Supervise all officers, agents, and employees of the corporation to ensure that their duties are performed properly;</w:t>
      </w:r>
    </w:p>
    <w:p w:rsidR="00000000" w:rsidDel="00000000" w:rsidP="00000000" w:rsidRDefault="00000000" w:rsidRPr="00000000" w14:paraId="000000B8">
      <w:pPr>
        <w:numPr>
          <w:ilvl w:val="0"/>
          <w:numId w:val="5"/>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 at such times and places as required by these bylaws; The board of directors shall meet regularly three times annually or approximately every 3-4 months.</w:t>
      </w:r>
    </w:p>
    <w:p w:rsidR="00000000" w:rsidDel="00000000" w:rsidP="00000000" w:rsidRDefault="00000000" w:rsidRPr="00000000" w14:paraId="000000B9">
      <w:pPr>
        <w:numPr>
          <w:ilvl w:val="0"/>
          <w:numId w:val="5"/>
        </w:numP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 their addresses with the secretary of the corporation, and notices of meetings emailed to them at such addresses shall be valid notices thereof.</w:t>
      </w:r>
      <w:r w:rsidDel="00000000" w:rsidR="00000000" w:rsidRPr="00000000">
        <w:rPr>
          <w:rtl w:val="0"/>
        </w:rPr>
      </w:r>
    </w:p>
    <w:p w:rsidR="00000000" w:rsidDel="00000000" w:rsidP="00000000" w:rsidRDefault="00000000" w:rsidRPr="00000000" w14:paraId="000000BA">
      <w:pPr>
        <w:pStyle w:val="Heading2"/>
        <w:shd w:fill="ffffff" w:val="clear"/>
        <w:spacing w:after="180" w:lineRule="auto"/>
        <w:rPr/>
      </w:pPr>
      <w:bookmarkStart w:colFirst="0" w:colLast="0" w:name="_noq499ezzse5" w:id="31"/>
      <w:bookmarkEnd w:id="31"/>
      <w:r w:rsidDel="00000000" w:rsidR="00000000" w:rsidRPr="00000000">
        <w:rPr>
          <w:rtl w:val="0"/>
        </w:rPr>
        <w:t xml:space="preserve">Section 6 — Officers and Specific Duties: </w:t>
      </w:r>
    </w:p>
    <w:p w:rsidR="00000000" w:rsidDel="00000000" w:rsidP="00000000" w:rsidRDefault="00000000" w:rsidRPr="00000000" w14:paraId="000000BB">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shall be at least six officers of the board, consisting of a president, president-elect, vice president, vice president-elect, secretary, secretary-elect, treasurer, and treasurer-elect. </w:t>
      </w:r>
    </w:p>
    <w:p w:rsidR="00000000" w:rsidDel="00000000" w:rsidP="00000000" w:rsidRDefault="00000000" w:rsidRPr="00000000" w14:paraId="000000BC">
      <w:pPr>
        <w:pStyle w:val="Heading3"/>
        <w:shd w:fill="ffffff" w:val="clear"/>
        <w:rPr/>
      </w:pPr>
      <w:bookmarkStart w:colFirst="0" w:colLast="0" w:name="_dcw0roofogtn" w:id="32"/>
      <w:bookmarkEnd w:id="32"/>
      <w:r w:rsidDel="00000000" w:rsidR="00000000" w:rsidRPr="00000000">
        <w:rPr>
          <w:rtl w:val="0"/>
        </w:rPr>
        <w:t xml:space="preserve">6.1 President and President-Elect</w:t>
      </w:r>
    </w:p>
    <w:p w:rsidR="00000000" w:rsidDel="00000000" w:rsidP="00000000" w:rsidRDefault="00000000" w:rsidRPr="00000000" w14:paraId="000000BD">
      <w:pPr>
        <w:shd w:fill="ffffff" w:val="clear"/>
        <w:spacing w:after="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The president </w:t>
      </w:r>
      <w:r w:rsidDel="00000000" w:rsidR="00000000" w:rsidRPr="00000000">
        <w:rPr>
          <w:rFonts w:ascii="Times New Roman" w:cs="Times New Roman" w:eastAsia="Times New Roman" w:hAnsi="Times New Roman"/>
          <w:rtl w:val="0"/>
        </w:rPr>
        <w:t xml:space="preserve">shall convene regularly scheduled board meetings and shall preside or arrange for other members to preside at each meeting in the following order:  president-elect, secretary, secretary-elect, treasurer, treasurer-elect. Unless another person is specifically appointed as chairperson of the board of directors, preside at all meetings of the board of directors and at all meetings of the members.</w:t>
      </w:r>
    </w:p>
    <w:p w:rsidR="00000000" w:rsidDel="00000000" w:rsidP="00000000" w:rsidRDefault="00000000" w:rsidRPr="00000000" w14:paraId="000000BE">
      <w:pPr>
        <w:shd w:fill="ffffff" w:val="clear"/>
        <w:spacing w:after="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The president-elect </w:t>
      </w:r>
      <w:r w:rsidDel="00000000" w:rsidR="00000000" w:rsidRPr="00000000">
        <w:rPr>
          <w:rFonts w:ascii="Times New Roman" w:cs="Times New Roman" w:eastAsia="Times New Roman" w:hAnsi="Times New Roman"/>
          <w:rtl w:val="0"/>
        </w:rPr>
        <w:t xml:space="preserve">shall chair committees on special subjects as designated by the board and support the president as needed to prepare themselves for their term as president.</w:t>
      </w:r>
    </w:p>
    <w:p w:rsidR="00000000" w:rsidDel="00000000" w:rsidP="00000000" w:rsidRDefault="00000000" w:rsidRPr="00000000" w14:paraId="000000BF">
      <w:pPr>
        <w:shd w:fill="ffffff" w:val="clear"/>
        <w:spacing w:after="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i w:val="1"/>
          <w:rtl w:val="0"/>
        </w:rPr>
        <w:t xml:space="preserve">president</w:t>
      </w:r>
      <w:r w:rsidDel="00000000" w:rsidR="00000000" w:rsidRPr="00000000">
        <w:rPr>
          <w:rFonts w:ascii="Times New Roman" w:cs="Times New Roman" w:eastAsia="Times New Roman" w:hAnsi="Times New Roman"/>
          <w:rtl w:val="0"/>
        </w:rPr>
        <w:t xml:space="preserve"> shall be the chief executive officer of the corporation in the event that professional staff is not hired for that role. The president shall oversee all duties incident to their office and such other duties as may be required by law, by the articles of incorporation, or by these bylaws, or which may be prescribed from time to time by the board of directors. </w:t>
      </w:r>
      <w:r w:rsidDel="00000000" w:rsidR="00000000" w:rsidRPr="00000000">
        <w:rPr>
          <w:rtl w:val="0"/>
        </w:rPr>
      </w:r>
    </w:p>
    <w:p w:rsidR="00000000" w:rsidDel="00000000" w:rsidP="00000000" w:rsidRDefault="00000000" w:rsidRPr="00000000" w14:paraId="000000C0">
      <w:pPr>
        <w:pStyle w:val="Heading3"/>
        <w:shd w:fill="ffffff" w:val="clear"/>
        <w:rPr/>
      </w:pPr>
      <w:bookmarkStart w:colFirst="0" w:colLast="0" w:name="_ucqnib3yog1q" w:id="33"/>
      <w:bookmarkEnd w:id="33"/>
      <w:r w:rsidDel="00000000" w:rsidR="00000000" w:rsidRPr="00000000">
        <w:rPr>
          <w:rtl w:val="0"/>
        </w:rPr>
        <w:t xml:space="preserve">6.2 Secretary and Secretary-elect</w:t>
      </w:r>
    </w:p>
    <w:p w:rsidR="00000000" w:rsidDel="00000000" w:rsidP="00000000" w:rsidRDefault="00000000" w:rsidRPr="00000000" w14:paraId="000000C1">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i w:val="1"/>
          <w:sz w:val="24"/>
          <w:szCs w:val="24"/>
          <w:rtl w:val="0"/>
        </w:rPr>
        <w:t xml:space="preserve"> secretary </w:t>
      </w:r>
      <w:r w:rsidDel="00000000" w:rsidR="00000000" w:rsidRPr="00000000">
        <w:rPr>
          <w:rFonts w:ascii="Times New Roman" w:cs="Times New Roman" w:eastAsia="Times New Roman" w:hAnsi="Times New Roman"/>
          <w:sz w:val="24"/>
          <w:szCs w:val="24"/>
          <w:rtl w:val="0"/>
        </w:rPr>
        <w:t xml:space="preserve">shall ensure that the minutes of meetings of the corporation, any written consents approving action taken without a meeting, and any supporting documents pertaining to meetings, minutes, and consents shall be contemporaneously recorded in the corporate records of this corporation. "Contemporaneously" in this context means that the minutes, consents, and supporting documents shall be recorded in the records of this corporation by the later of (1) the next meeting of the board, committee, membership, or other body for which the minutes, consents, or supporting documents are being recorded, or (2) thirty (30) days after the date of the meeting or written consent. See that all notices are duly given in accordance with the provisions of these bylaws or as required by law.</w:t>
      </w:r>
      <w:r w:rsidDel="00000000" w:rsidR="00000000" w:rsidRPr="00000000">
        <w:rPr>
          <w:rtl w:val="0"/>
        </w:rPr>
      </w:r>
    </w:p>
    <w:p w:rsidR="00000000" w:rsidDel="00000000" w:rsidP="00000000" w:rsidRDefault="00000000" w:rsidRPr="00000000" w14:paraId="000000C2">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i w:val="1"/>
          <w:sz w:val="24"/>
          <w:szCs w:val="24"/>
          <w:rtl w:val="0"/>
        </w:rPr>
        <w:t xml:space="preserve"> secretary </w:t>
      </w:r>
      <w:r w:rsidDel="00000000" w:rsidR="00000000" w:rsidRPr="00000000">
        <w:rPr>
          <w:rFonts w:ascii="Times New Roman" w:cs="Times New Roman" w:eastAsia="Times New Roman" w:hAnsi="Times New Roman"/>
          <w:sz w:val="24"/>
          <w:szCs w:val="24"/>
          <w:rtl w:val="0"/>
        </w:rPr>
        <w:t xml:space="preserve">shall be the custodian of the records and of the seal of the corporation and affix the seal, as authorized by law or the provisions of these bylaws, to duly executed documents of the corporation. </w:t>
      </w:r>
      <w:ins w:author="Elena Fujiwara" w:id="12" w:date="2024-10-12T21:53:10Z">
        <w:r w:rsidDel="00000000" w:rsidR="00000000" w:rsidRPr="00000000">
          <w:rPr>
            <w:rFonts w:ascii="Times New Roman" w:cs="Times New Roman" w:eastAsia="Times New Roman" w:hAnsi="Times New Roman"/>
            <w:sz w:val="24"/>
            <w:szCs w:val="24"/>
            <w:rtl w:val="0"/>
          </w:rPr>
          <w:t xml:space="preserve">They will maintain</w:t>
        </w:r>
      </w:ins>
      <w:del w:author="Elena Fujiwara" w:id="12" w:date="2024-10-12T21:53:10Z">
        <w:r w:rsidDel="00000000" w:rsidR="00000000" w:rsidRPr="00000000">
          <w:rPr>
            <w:rFonts w:ascii="Times New Roman" w:cs="Times New Roman" w:eastAsia="Times New Roman" w:hAnsi="Times New Roman"/>
            <w:sz w:val="24"/>
            <w:szCs w:val="24"/>
            <w:rtl w:val="0"/>
          </w:rPr>
          <w:delText xml:space="preserve">Keep</w:delText>
        </w:r>
      </w:del>
      <w:r w:rsidDel="00000000" w:rsidR="00000000" w:rsidRPr="00000000">
        <w:rPr>
          <w:rFonts w:ascii="Times New Roman" w:cs="Times New Roman" w:eastAsia="Times New Roman" w:hAnsi="Times New Roman"/>
          <w:sz w:val="24"/>
          <w:szCs w:val="24"/>
          <w:rtl w:val="0"/>
        </w:rPr>
        <w:t xml:space="preserve"> a membership database containing the name and address of each and any member, and, in the case where any membership has been terminated, he or she shall record such fact in the membership book together with the date on which such membership ceased.</w:t>
      </w:r>
      <w:r w:rsidDel="00000000" w:rsidR="00000000" w:rsidRPr="00000000">
        <w:rPr>
          <w:rtl w:val="0"/>
        </w:rPr>
      </w:r>
    </w:p>
    <w:p w:rsidR="00000000" w:rsidDel="00000000" w:rsidP="00000000" w:rsidRDefault="00000000" w:rsidRPr="00000000" w14:paraId="000000C3">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i w:val="1"/>
          <w:sz w:val="24"/>
          <w:szCs w:val="24"/>
          <w:rtl w:val="0"/>
        </w:rPr>
        <w:t xml:space="preserve"> secretary </w:t>
      </w:r>
      <w:r w:rsidDel="00000000" w:rsidR="00000000" w:rsidRPr="00000000">
        <w:rPr>
          <w:rFonts w:ascii="Times New Roman" w:cs="Times New Roman" w:eastAsia="Times New Roman" w:hAnsi="Times New Roman"/>
          <w:sz w:val="24"/>
          <w:szCs w:val="24"/>
          <w:rtl w:val="0"/>
        </w:rPr>
        <w:t xml:space="preserve">shall exhibit at all reasonable times to any director of the corporation, or to his or her agent or attorney, on request therefore, the bylaws, the membership database, and the minutes of the proceedings of the directors of the corporation. In general, perform all duties incident to the office of secretary and such other duties as may be required by law, by the articles of incorporation, or by these bylaws, or which may be assigned to him or her from time to time by the board of directors.</w:t>
      </w:r>
      <w:r w:rsidDel="00000000" w:rsidR="00000000" w:rsidRPr="00000000">
        <w:rPr>
          <w:rtl w:val="0"/>
        </w:rPr>
      </w:r>
    </w:p>
    <w:p w:rsidR="00000000" w:rsidDel="00000000" w:rsidP="00000000" w:rsidRDefault="00000000" w:rsidRPr="00000000" w14:paraId="000000C4">
      <w:pPr>
        <w:pStyle w:val="Heading3"/>
        <w:shd w:fill="ffffff" w:val="clear"/>
        <w:spacing w:after="180" w:lineRule="auto"/>
        <w:rPr/>
      </w:pPr>
      <w:bookmarkStart w:colFirst="0" w:colLast="0" w:name="_9uhwyo3fe3cv" w:id="34"/>
      <w:bookmarkEnd w:id="34"/>
      <w:r w:rsidDel="00000000" w:rsidR="00000000" w:rsidRPr="00000000">
        <w:rPr>
          <w:rtl w:val="0"/>
        </w:rPr>
        <w:t xml:space="preserve">6.3 </w:t>
      </w:r>
      <w:commentRangeStart w:id="6"/>
      <w:r w:rsidDel="00000000" w:rsidR="00000000" w:rsidRPr="00000000">
        <w:rPr>
          <w:rtl w:val="0"/>
        </w:rPr>
        <w:t xml:space="preserve">Treasurer and Treasurer-Elect</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C5">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treasurer </w:t>
      </w:r>
      <w:r w:rsidDel="00000000" w:rsidR="00000000" w:rsidRPr="00000000">
        <w:rPr>
          <w:rFonts w:ascii="Times New Roman" w:cs="Times New Roman" w:eastAsia="Times New Roman" w:hAnsi="Times New Roman"/>
          <w:sz w:val="24"/>
          <w:szCs w:val="24"/>
          <w:rtl w:val="0"/>
        </w:rPr>
        <w:t xml:space="preserve">shall make a report at each board meeting. The treasurer shall assist in the preparation of the budget, help develop fundraising plans, and make financial information available to members and the public.</w:t>
      </w:r>
    </w:p>
    <w:p w:rsidR="00000000" w:rsidDel="00000000" w:rsidP="00000000" w:rsidRDefault="00000000" w:rsidRPr="00000000" w14:paraId="000000C6">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treasurer</w:t>
      </w:r>
      <w:r w:rsidDel="00000000" w:rsidR="00000000" w:rsidRPr="00000000">
        <w:rPr>
          <w:rFonts w:ascii="Times New Roman" w:cs="Times New Roman" w:eastAsia="Times New Roman" w:hAnsi="Times New Roman"/>
          <w:sz w:val="24"/>
          <w:szCs w:val="24"/>
          <w:rtl w:val="0"/>
        </w:rPr>
        <w:t xml:space="preserve"> shall be responsible for, the receipt, disbursement, and accounting for all funds and securities of the corporation, and deposit all such funds in the name of the corporation in such banks, trust companies, or other depositories as shall be selected by the board of directors.</w:t>
      </w:r>
    </w:p>
    <w:p w:rsidR="00000000" w:rsidDel="00000000" w:rsidP="00000000" w:rsidRDefault="00000000" w:rsidRPr="00000000" w14:paraId="000000C7">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treasurer</w:t>
      </w:r>
      <w:r w:rsidDel="00000000" w:rsidR="00000000" w:rsidRPr="00000000">
        <w:rPr>
          <w:rFonts w:ascii="Times New Roman" w:cs="Times New Roman" w:eastAsia="Times New Roman" w:hAnsi="Times New Roman"/>
          <w:sz w:val="24"/>
          <w:szCs w:val="24"/>
          <w:rtl w:val="0"/>
        </w:rPr>
        <w:t xml:space="preserve"> shall receive, and give receipt for, monies due and payable to the corporation from any source whatsoever. And they shall disburse, or cause to be disbursed, the funds of the corporation, taking proper vouchers for such disbursements, Keeping and maintaining adequate and correct accounts of the corporation's properties and business transactions, including accounts of its assets, liabilities, receipts, disbursements, gains, and losses.</w:t>
      </w:r>
    </w:p>
    <w:p w:rsidR="00000000" w:rsidDel="00000000" w:rsidP="00000000" w:rsidRDefault="00000000" w:rsidRPr="00000000" w14:paraId="000000C8">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treasurer</w:t>
      </w:r>
      <w:r w:rsidDel="00000000" w:rsidR="00000000" w:rsidRPr="00000000">
        <w:rPr>
          <w:rFonts w:ascii="Times New Roman" w:cs="Times New Roman" w:eastAsia="Times New Roman" w:hAnsi="Times New Roman"/>
          <w:sz w:val="24"/>
          <w:szCs w:val="24"/>
          <w:rtl w:val="0"/>
        </w:rPr>
        <w:t xml:space="preserve"> shall present a financial report at each meeting of the Board and exhibit at all reasonable times the books of account and financial records to any director of the corporation, or to his or her agent or attorney, on request therefore. Render to the president and directors, whenever requested, an account of any or all of their transactions as treasurer and of the financial condition of the corporation.</w:t>
      </w:r>
      <w:r w:rsidDel="00000000" w:rsidR="00000000" w:rsidRPr="00000000">
        <w:rPr>
          <w:rtl w:val="0"/>
        </w:rPr>
      </w:r>
    </w:p>
    <w:p w:rsidR="00000000" w:rsidDel="00000000" w:rsidP="00000000" w:rsidRDefault="00000000" w:rsidRPr="00000000" w14:paraId="000000C9">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treasurer</w:t>
      </w:r>
      <w:r w:rsidDel="00000000" w:rsidR="00000000" w:rsidRPr="00000000">
        <w:rPr>
          <w:rFonts w:ascii="Times New Roman" w:cs="Times New Roman" w:eastAsia="Times New Roman" w:hAnsi="Times New Roman"/>
          <w:sz w:val="24"/>
          <w:szCs w:val="24"/>
          <w:rtl w:val="0"/>
        </w:rPr>
        <w:t xml:space="preserve"> shall prepare, or cause to be prepared, and certify, or cause to be certified, the financial statements to be included in any required reports.</w:t>
      </w:r>
    </w:p>
    <w:p w:rsidR="00000000" w:rsidDel="00000000" w:rsidP="00000000" w:rsidRDefault="00000000" w:rsidRPr="00000000" w14:paraId="000000CA">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treasurer</w:t>
      </w:r>
      <w:r w:rsidDel="00000000" w:rsidR="00000000" w:rsidRPr="00000000">
        <w:rPr>
          <w:rFonts w:ascii="Times New Roman" w:cs="Times New Roman" w:eastAsia="Times New Roman" w:hAnsi="Times New Roman"/>
          <w:sz w:val="24"/>
          <w:szCs w:val="24"/>
          <w:rtl w:val="0"/>
        </w:rPr>
        <w:t xml:space="preserve"> shall perform all duties incident to the office of treasurer and such other duties as may be required by law, by the articles of incorporation of the corporation, or by these bylaws, or which may be assigned to them or from time to time by the board of directors.</w:t>
      </w:r>
    </w:p>
    <w:p w:rsidR="00000000" w:rsidDel="00000000" w:rsidP="00000000" w:rsidRDefault="00000000" w:rsidRPr="00000000" w14:paraId="000000CB">
      <w:pPr>
        <w:shd w:fill="ffffff" w:val="clear"/>
        <w:spacing w:after="180" w:lineRule="auto"/>
        <w:rPr>
          <w:rFonts w:ascii="Times New Roman" w:cs="Times New Roman" w:eastAsia="Times New Roman" w:hAnsi="Times New Roman"/>
          <w:sz w:val="24"/>
          <w:szCs w:val="24"/>
        </w:rPr>
      </w:pPr>
      <w:commentRangeStart w:id="7"/>
      <w:r w:rsidDel="00000000" w:rsidR="00000000" w:rsidRPr="00000000">
        <w:rPr>
          <w:rFonts w:ascii="Times New Roman" w:cs="Times New Roman" w:eastAsia="Times New Roman" w:hAnsi="Times New Roman"/>
          <w:sz w:val="24"/>
          <w:szCs w:val="24"/>
          <w:rtl w:val="0"/>
        </w:rPr>
        <w:t xml:space="preserve">There will </w:t>
      </w:r>
      <w:r w:rsidDel="00000000" w:rsidR="00000000" w:rsidRPr="00000000">
        <w:rPr>
          <w:rFonts w:ascii="Times New Roman" w:cs="Times New Roman" w:eastAsia="Times New Roman" w:hAnsi="Times New Roman"/>
          <w:sz w:val="24"/>
          <w:szCs w:val="24"/>
          <w:rtl w:val="0"/>
        </w:rPr>
        <w:t xml:space="preserve">be a finance</w:t>
      </w:r>
      <w:r w:rsidDel="00000000" w:rsidR="00000000" w:rsidRPr="00000000">
        <w:rPr>
          <w:rFonts w:ascii="Times New Roman" w:cs="Times New Roman" w:eastAsia="Times New Roman" w:hAnsi="Times New Roman"/>
          <w:sz w:val="24"/>
          <w:szCs w:val="24"/>
          <w:rtl w:val="0"/>
        </w:rPr>
        <w:t xml:space="preserve"> committee </w:t>
      </w:r>
      <w:r w:rsidDel="00000000" w:rsidR="00000000" w:rsidRPr="00000000">
        <w:rPr>
          <w:rFonts w:ascii="Times New Roman" w:cs="Times New Roman" w:eastAsia="Times New Roman" w:hAnsi="Times New Roman"/>
          <w:sz w:val="24"/>
          <w:szCs w:val="24"/>
          <w:rtl w:val="0"/>
        </w:rPr>
        <w:t xml:space="preserve">composed</w:t>
      </w:r>
      <w:r w:rsidDel="00000000" w:rsidR="00000000" w:rsidRPr="00000000">
        <w:rPr>
          <w:rFonts w:ascii="Times New Roman" w:cs="Times New Roman" w:eastAsia="Times New Roman" w:hAnsi="Times New Roman"/>
          <w:sz w:val="24"/>
          <w:szCs w:val="24"/>
          <w:rtl w:val="0"/>
        </w:rPr>
        <w:t xml:space="preserve"> of 3 board members, a treasurer-elect in the first year of their term, a treasurer in the second year of their term, and a past-treasurer in the third year of their elected term.</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CC">
      <w:pPr>
        <w:pStyle w:val="Heading2"/>
        <w:shd w:fill="ffffff" w:val="clear"/>
        <w:spacing w:after="180" w:lineRule="auto"/>
        <w:rPr/>
      </w:pPr>
      <w:bookmarkStart w:colFirst="0" w:colLast="0" w:name="_s3ulisx64wj6" w:id="35"/>
      <w:bookmarkEnd w:id="35"/>
      <w:r w:rsidDel="00000000" w:rsidR="00000000" w:rsidRPr="00000000">
        <w:rPr>
          <w:rtl w:val="0"/>
        </w:rPr>
        <w:t xml:space="preserve">Section 7 — Majority Action as Board Action: </w:t>
      </w:r>
    </w:p>
    <w:p w:rsidR="00000000" w:rsidDel="00000000" w:rsidP="00000000" w:rsidRDefault="00000000" w:rsidRPr="00000000" w14:paraId="000000CD">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act or decision done or made by a majority of the directors present at a meeting duly held at which a quorum is present is the act of the board of directors, unless the articles of incorporation, these bylaws, or provisions of law require a greater percentage or different voting rules for approval of a matter by the board.</w:t>
      </w:r>
    </w:p>
    <w:p w:rsidR="00000000" w:rsidDel="00000000" w:rsidP="00000000" w:rsidRDefault="00000000" w:rsidRPr="00000000" w14:paraId="000000CE">
      <w:pPr>
        <w:pStyle w:val="Heading2"/>
        <w:shd w:fill="ffffff" w:val="clear"/>
        <w:spacing w:after="180" w:lineRule="auto"/>
        <w:rPr/>
      </w:pPr>
      <w:bookmarkStart w:colFirst="0" w:colLast="0" w:name="_m770601rubc1" w:id="36"/>
      <w:bookmarkEnd w:id="36"/>
      <w:r w:rsidDel="00000000" w:rsidR="00000000" w:rsidRPr="00000000">
        <w:rPr>
          <w:rtl w:val="0"/>
        </w:rPr>
        <w:t xml:space="preserve">Section 8 — Vacancies: </w:t>
      </w:r>
    </w:p>
    <w:p w:rsidR="00000000" w:rsidDel="00000000" w:rsidP="00000000" w:rsidRDefault="00000000" w:rsidRPr="00000000" w14:paraId="000000CF">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vacancy on the board exists mid-term, the secretary must receive nominations for new officers. These nominations shall be voted upon at the next member meeting if it will occur in less than four months, or at a special meeting to be called for the election within four months, whichever is earlier.</w:t>
      </w:r>
    </w:p>
    <w:p w:rsidR="00000000" w:rsidDel="00000000" w:rsidP="00000000" w:rsidRDefault="00000000" w:rsidRPr="00000000" w14:paraId="000000D0">
      <w:pPr>
        <w:pStyle w:val="Heading2"/>
        <w:shd w:fill="ffffff" w:val="clear"/>
        <w:spacing w:after="180" w:lineRule="auto"/>
        <w:rPr/>
      </w:pPr>
      <w:bookmarkStart w:colFirst="0" w:colLast="0" w:name="_pblcuz9p3p39" w:id="37"/>
      <w:bookmarkEnd w:id="37"/>
      <w:r w:rsidDel="00000000" w:rsidR="00000000" w:rsidRPr="00000000">
        <w:rPr>
          <w:rtl w:val="0"/>
        </w:rPr>
        <w:t xml:space="preserve">Section 9 — Resignation, termination, and absences:</w:t>
      </w:r>
    </w:p>
    <w:p w:rsidR="00000000" w:rsidDel="00000000" w:rsidP="00000000" w:rsidRDefault="00000000" w:rsidRPr="00000000" w14:paraId="000000D1">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Resignation from the board must be in writing and received by the Secretary. A board member shall be terminated from the board due to excess absences, more than two unexcused absences from board meetings in a year. A board member may be removed for other reasons by a three-fourths vote of the remaining directors.</w:t>
      </w:r>
      <w:r w:rsidDel="00000000" w:rsidR="00000000" w:rsidRPr="00000000">
        <w:rPr>
          <w:rtl w:val="0"/>
        </w:rPr>
      </w:r>
    </w:p>
    <w:p w:rsidR="00000000" w:rsidDel="00000000" w:rsidP="00000000" w:rsidRDefault="00000000" w:rsidRPr="00000000" w14:paraId="000000D2">
      <w:pPr>
        <w:pStyle w:val="Heading2"/>
        <w:shd w:fill="ffffff" w:val="clear"/>
        <w:rPr/>
      </w:pPr>
      <w:bookmarkStart w:colFirst="0" w:colLast="0" w:name="_kecgastbv4z4" w:id="38"/>
      <w:bookmarkEnd w:id="38"/>
      <w:r w:rsidDel="00000000" w:rsidR="00000000" w:rsidRPr="00000000">
        <w:rPr>
          <w:i w:val="1"/>
          <w:rtl w:val="0"/>
        </w:rPr>
        <w:t xml:space="preserve">Section 10 — Compensation</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D3">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Directors are volunteers and may not be compensated</w:t>
      </w:r>
      <w:r w:rsidDel="00000000" w:rsidR="00000000" w:rsidRPr="00000000">
        <w:rPr>
          <w:rFonts w:ascii="Times New Roman" w:cs="Times New Roman" w:eastAsia="Times New Roman" w:hAnsi="Times New Roman"/>
          <w:sz w:val="24"/>
          <w:szCs w:val="24"/>
          <w:rtl w:val="0"/>
        </w:rPr>
        <w:t xml:space="preserve"> for their services as directors but may be reimbursed for their reasonable out-of-pocket expenses incurred in attending board meetings or otherwise in connection with the performance of their duties as directors. Directors may be compensated for their personal and professional services rendered to or on behalf of the RIIS if approved in advance by the board and subject to compliance with RIIS’s conflicts of interest policy.</w:t>
      </w:r>
    </w:p>
    <w:p w:rsidR="00000000" w:rsidDel="00000000" w:rsidP="00000000" w:rsidRDefault="00000000" w:rsidRPr="00000000" w14:paraId="000000D4">
      <w:pPr>
        <w:pStyle w:val="Heading2"/>
        <w:shd w:fill="ffffff" w:val="clear"/>
        <w:rPr/>
      </w:pPr>
      <w:bookmarkStart w:colFirst="0" w:colLast="0" w:name="_20k2blqnj2az" w:id="39"/>
      <w:bookmarkEnd w:id="39"/>
      <w:r w:rsidDel="00000000" w:rsidR="00000000" w:rsidRPr="00000000">
        <w:rPr>
          <w:i w:val="1"/>
          <w:rtl w:val="0"/>
        </w:rPr>
        <w:t xml:space="preserve">Section 11 — Non-liability of directors</w:t>
      </w:r>
      <w:r w:rsidDel="00000000" w:rsidR="00000000" w:rsidRPr="00000000">
        <w:rPr>
          <w:rtl w:val="0"/>
        </w:rPr>
        <w:t xml:space="preserve">: </w:t>
      </w:r>
    </w:p>
    <w:p w:rsidR="00000000" w:rsidDel="00000000" w:rsidP="00000000" w:rsidRDefault="00000000" w:rsidRPr="00000000" w14:paraId="000000D5">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directors shall not be personally liable for the debts, liabilities, or other obligations of the corporation, as limited under the laws of this state.</w:t>
      </w:r>
    </w:p>
    <w:p w:rsidR="00000000" w:rsidDel="00000000" w:rsidP="00000000" w:rsidRDefault="00000000" w:rsidRPr="00000000" w14:paraId="000000D6">
      <w:pPr>
        <w:pStyle w:val="Heading2"/>
        <w:shd w:fill="ffffff" w:val="clear"/>
        <w:rPr/>
      </w:pPr>
      <w:bookmarkStart w:colFirst="0" w:colLast="0" w:name="_qey0qpnbj2t2" w:id="40"/>
      <w:bookmarkEnd w:id="40"/>
      <w:r w:rsidDel="00000000" w:rsidR="00000000" w:rsidRPr="00000000">
        <w:rPr>
          <w:i w:val="1"/>
          <w:rtl w:val="0"/>
        </w:rPr>
        <w:t xml:space="preserve">Section 12 — Indemnification by corporation of directors and officers:</w:t>
      </w:r>
      <w:r w:rsidDel="00000000" w:rsidR="00000000" w:rsidRPr="00000000">
        <w:rPr>
          <w:rtl w:val="0"/>
        </w:rPr>
        <w:t xml:space="preserve"> </w:t>
      </w:r>
    </w:p>
    <w:p w:rsidR="00000000" w:rsidDel="00000000" w:rsidP="00000000" w:rsidRDefault="00000000" w:rsidRPr="00000000" w14:paraId="000000D7">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directors and officers of the corporation shall be indemnified by the corporation to the fullest extent permissible under the laws of this state.</w:t>
      </w:r>
    </w:p>
    <w:p w:rsidR="00000000" w:rsidDel="00000000" w:rsidP="00000000" w:rsidRDefault="00000000" w:rsidRPr="00000000" w14:paraId="000000D8">
      <w:pPr>
        <w:pStyle w:val="Heading2"/>
        <w:shd w:fill="ffffff" w:val="clear"/>
        <w:rPr/>
      </w:pPr>
      <w:bookmarkStart w:colFirst="0" w:colLast="0" w:name="_uvp8eh127fno" w:id="41"/>
      <w:bookmarkEnd w:id="41"/>
      <w:r w:rsidDel="00000000" w:rsidR="00000000" w:rsidRPr="00000000">
        <w:rPr>
          <w:i w:val="1"/>
          <w:rtl w:val="0"/>
        </w:rPr>
        <w:t xml:space="preserve">Section 13 — Insurance for corporate agents</w:t>
      </w:r>
      <w:r w:rsidDel="00000000" w:rsidR="00000000" w:rsidRPr="00000000">
        <w:rPr>
          <w:rtl w:val="0"/>
        </w:rPr>
        <w:t xml:space="preserve">: </w:t>
      </w:r>
    </w:p>
    <w:p w:rsidR="00000000" w:rsidDel="00000000" w:rsidP="00000000" w:rsidRDefault="00000000" w:rsidRPr="00000000" w14:paraId="000000D9">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as may be otherwise provided under provisions of law, the board of directors may adopt a resolution authorizing the purchase and maintenance of insurance on behalf of any agent of the corporation (including a director, officer, employee, or other agent of the corporation) against liabilities asserted against or incurred by the agent in such capacity or arising out of the agent's status as such, whether or not the corporation would have the power to indemnify the agent against such liability under the articles of incorporation, these bylaws, or provisions of law.</w:t>
      </w:r>
      <w:r w:rsidDel="00000000" w:rsidR="00000000" w:rsidRPr="00000000">
        <w:rPr>
          <w:rtl w:val="0"/>
        </w:rPr>
      </w:r>
    </w:p>
    <w:p w:rsidR="00000000" w:rsidDel="00000000" w:rsidP="00000000" w:rsidRDefault="00000000" w:rsidRPr="00000000" w14:paraId="000000DA">
      <w:pPr>
        <w:pStyle w:val="Heading1"/>
        <w:shd w:fill="ffffff" w:val="clear"/>
        <w:spacing w:after="180" w:lineRule="auto"/>
        <w:rPr/>
      </w:pPr>
      <w:bookmarkStart w:colFirst="0" w:colLast="0" w:name="_tg0g8nso9q0y" w:id="42"/>
      <w:bookmarkEnd w:id="42"/>
      <w:r w:rsidDel="00000000" w:rsidR="00000000" w:rsidRPr="00000000">
        <w:rPr>
          <w:rtl w:val="0"/>
        </w:rPr>
        <w:t xml:space="preserve">ARTICLE VII — MEETINGS OF MEMBERS of the BOARD OF DIRECTORS </w:t>
      </w:r>
    </w:p>
    <w:p w:rsidR="00000000" w:rsidDel="00000000" w:rsidP="00000000" w:rsidRDefault="00000000" w:rsidRPr="00000000" w14:paraId="000000DB">
      <w:pPr>
        <w:pStyle w:val="Heading2"/>
        <w:shd w:fill="ffffff" w:val="clear"/>
        <w:spacing w:after="180" w:lineRule="auto"/>
        <w:rPr/>
      </w:pPr>
      <w:bookmarkStart w:colFirst="0" w:colLast="0" w:name="_895bo87jdwcs" w:id="43"/>
      <w:bookmarkEnd w:id="43"/>
      <w:r w:rsidDel="00000000" w:rsidR="00000000" w:rsidRPr="00000000">
        <w:rPr>
          <w:rtl w:val="0"/>
        </w:rPr>
        <w:t xml:space="preserve">Section 1 — Regular meetings and notice: </w:t>
      </w:r>
    </w:p>
    <w:p w:rsidR="00000000" w:rsidDel="00000000" w:rsidP="00000000" w:rsidRDefault="00000000" w:rsidRPr="00000000" w14:paraId="000000DC">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board shall meet at least quarterly.</w:t>
      </w:r>
    </w:p>
    <w:p w:rsidR="00000000" w:rsidDel="00000000" w:rsidP="00000000" w:rsidRDefault="00000000" w:rsidRPr="00000000" w14:paraId="000000DD">
      <w:pPr>
        <w:pStyle w:val="Heading2"/>
        <w:shd w:fill="ffffff" w:val="clear"/>
        <w:spacing w:after="180" w:lineRule="auto"/>
        <w:rPr/>
      </w:pPr>
      <w:bookmarkStart w:colFirst="0" w:colLast="0" w:name="_je49jnt14eoz" w:id="44"/>
      <w:bookmarkEnd w:id="44"/>
      <w:r w:rsidDel="00000000" w:rsidR="00000000" w:rsidRPr="00000000">
        <w:rPr>
          <w:rtl w:val="0"/>
        </w:rPr>
        <w:t xml:space="preserve">Section 2 — Special meetings: </w:t>
      </w:r>
    </w:p>
    <w:p w:rsidR="00000000" w:rsidDel="00000000" w:rsidP="00000000" w:rsidRDefault="00000000" w:rsidRPr="00000000" w14:paraId="000000DE">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 meetings may be called by the chair or a simple majority of the board of directors. </w:t>
      </w:r>
    </w:p>
    <w:p w:rsidR="00000000" w:rsidDel="00000000" w:rsidP="00000000" w:rsidRDefault="00000000" w:rsidRPr="00000000" w14:paraId="000000DF">
      <w:pPr>
        <w:pStyle w:val="Heading2"/>
        <w:shd w:fill="ffffff" w:val="clear"/>
        <w:spacing w:after="180" w:lineRule="auto"/>
        <w:rPr/>
      </w:pPr>
      <w:bookmarkStart w:colFirst="0" w:colLast="0" w:name="_pepfulw0o5uw" w:id="45"/>
      <w:bookmarkEnd w:id="45"/>
      <w:r w:rsidDel="00000000" w:rsidR="00000000" w:rsidRPr="00000000">
        <w:rPr>
          <w:rtl w:val="0"/>
        </w:rPr>
        <w:t xml:space="preserve">Section 3 — Notice of meetings: </w:t>
      </w:r>
    </w:p>
    <w:p w:rsidR="00000000" w:rsidDel="00000000" w:rsidP="00000000" w:rsidRDefault="00000000" w:rsidRPr="00000000" w14:paraId="000000E0">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Notices of all meetings shall be sent out by the secretary to each board member at least two weeks in advance. Notice of any meeting held by electronic means shall specify that the meeting will be conducted virtually and include instructions for accessing the meeting, including any necessary access codes or links.</w:t>
      </w:r>
    </w:p>
    <w:p w:rsidR="00000000" w:rsidDel="00000000" w:rsidP="00000000" w:rsidRDefault="00000000" w:rsidRPr="00000000" w14:paraId="000000E1">
      <w:pPr>
        <w:pStyle w:val="Heading2"/>
        <w:shd w:fill="ffffff" w:val="clear"/>
        <w:spacing w:after="180" w:lineRule="auto"/>
        <w:rPr/>
      </w:pPr>
      <w:bookmarkStart w:colFirst="0" w:colLast="0" w:name="_rdfd45yinyyn" w:id="46"/>
      <w:bookmarkEnd w:id="46"/>
      <w:r w:rsidDel="00000000" w:rsidR="00000000" w:rsidRPr="00000000">
        <w:rPr>
          <w:rtl w:val="0"/>
        </w:rPr>
        <w:t xml:space="preserve">Section 4 — Quorum: </w:t>
      </w:r>
    </w:p>
    <w:p w:rsidR="00000000" w:rsidDel="00000000" w:rsidP="00000000" w:rsidRDefault="00000000" w:rsidRPr="00000000" w14:paraId="000000E2">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quorum shall consist of two-thirds of the board</w:t>
      </w:r>
      <w:r w:rsidDel="00000000" w:rsidR="00000000" w:rsidRPr="00000000">
        <w:rPr>
          <w:rFonts w:ascii="Times New Roman" w:cs="Times New Roman" w:eastAsia="Times New Roman" w:hAnsi="Times New Roman"/>
          <w:sz w:val="24"/>
          <w:szCs w:val="24"/>
          <w:rtl w:val="0"/>
        </w:rPr>
        <w:t xml:space="preserve"> of directors. Except as otherwise provided under the articles of incorporation, these bylaws, or provisions of law, no business shall be considered by the board at any meeting at which the required quorum is not present, and the only motion which the chair shall entertain at such meeting is a motion to adjourn.</w:t>
      </w:r>
    </w:p>
    <w:p w:rsidR="00000000" w:rsidDel="00000000" w:rsidP="00000000" w:rsidRDefault="00000000" w:rsidRPr="00000000" w14:paraId="000000E3">
      <w:pPr>
        <w:pStyle w:val="Heading2"/>
        <w:shd w:fill="ffffff" w:val="clear"/>
        <w:spacing w:after="180" w:lineRule="auto"/>
        <w:rPr/>
      </w:pPr>
      <w:bookmarkStart w:colFirst="0" w:colLast="0" w:name="_lwr43qtde0u5" w:id="47"/>
      <w:bookmarkEnd w:id="47"/>
      <w:r w:rsidDel="00000000" w:rsidR="00000000" w:rsidRPr="00000000">
        <w:rPr>
          <w:rtl w:val="0"/>
        </w:rPr>
        <w:t xml:space="preserve">Section 5— Conduct of meetings: </w:t>
      </w:r>
    </w:p>
    <w:p w:rsidR="00000000" w:rsidDel="00000000" w:rsidP="00000000" w:rsidRDefault="00000000" w:rsidRPr="00000000" w14:paraId="000000E4">
      <w:pPr>
        <w:shd w:fill="ffffff" w:val="clear"/>
        <w:spacing w:after="1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Meetings of the board of directors shall be presided over by the president of the board, or, if no such person has been so designated, or in their absence, by the vice president, or in the absence of each of these persons, or by an officer designated by a majority of the directors present at the meeting. The secretary of the board shall act as secretary of all meetings of the board provided that, in their absence, the presiding officer shall appoint another person to act as secretary of the meeting</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E5">
      <w:pPr>
        <w:pStyle w:val="Heading2"/>
        <w:shd w:fill="ffffff" w:val="clear"/>
        <w:rPr/>
      </w:pPr>
      <w:bookmarkStart w:colFirst="0" w:colLast="0" w:name="_m0adntvzd81j" w:id="48"/>
      <w:bookmarkEnd w:id="48"/>
      <w:r w:rsidDel="00000000" w:rsidR="00000000" w:rsidRPr="00000000">
        <w:rPr>
          <w:i w:val="1"/>
          <w:rtl w:val="0"/>
        </w:rPr>
        <w:t xml:space="preserve">Section 6</w:t>
      </w:r>
      <w:r w:rsidDel="00000000" w:rsidR="00000000" w:rsidRPr="00000000">
        <w:rPr>
          <w:rtl w:val="0"/>
        </w:rPr>
        <w:t xml:space="preserve">—</w:t>
      </w:r>
      <w:commentRangeStart w:id="8"/>
      <w:r w:rsidDel="00000000" w:rsidR="00000000" w:rsidRPr="00000000">
        <w:rPr>
          <w:rtl w:val="0"/>
        </w:rPr>
        <w:t xml:space="preserve"> </w:t>
      </w:r>
      <w:r w:rsidDel="00000000" w:rsidR="00000000" w:rsidRPr="00000000">
        <w:rPr>
          <w:i w:val="1"/>
          <w:rtl w:val="0"/>
        </w:rPr>
        <w:t xml:space="preserve">Rules of </w:t>
      </w:r>
      <w:r w:rsidDel="00000000" w:rsidR="00000000" w:rsidRPr="00000000">
        <w:rPr>
          <w:rtl w:val="0"/>
        </w:rPr>
        <w:t xml:space="preserve">O</w:t>
      </w:r>
      <w:r w:rsidDel="00000000" w:rsidR="00000000" w:rsidRPr="00000000">
        <w:rPr>
          <w:i w:val="1"/>
          <w:rtl w:val="0"/>
        </w:rPr>
        <w:t xml:space="preserve">rder</w:t>
      </w:r>
      <w:r w:rsidDel="00000000" w:rsidR="00000000" w:rsidRPr="00000000">
        <w:rPr>
          <w:rtl w:val="0"/>
        </w:rPr>
        <w:t xml:space="preserve">:</w:t>
      </w:r>
      <w:r w:rsidDel="00000000" w:rsidR="00000000" w:rsidRPr="00000000">
        <w:rPr>
          <w:rtl w:val="0"/>
        </w:rPr>
        <w:t xml:space="preserve">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E6">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Meetings shall be governed by such procedures as may be approved from time to time by the board of directors. Should any question of parliamentary procedure arise at any meeting of the board, the latest edition of Robert's Rules of Order shall govern, insofar as such rules are not inconsistent with or in conflict with the articles of incorporation, these bylaws, or with provisions of law.</w:t>
      </w:r>
    </w:p>
    <w:p w:rsidR="00000000" w:rsidDel="00000000" w:rsidP="00000000" w:rsidRDefault="00000000" w:rsidRPr="00000000" w14:paraId="000000E7">
      <w:pPr>
        <w:pStyle w:val="Heading2"/>
        <w:shd w:fill="ffffff" w:val="clear"/>
        <w:spacing w:after="180" w:lineRule="auto"/>
        <w:rPr/>
      </w:pPr>
      <w:bookmarkStart w:colFirst="0" w:colLast="0" w:name="_ju2usq7z27mc" w:id="49"/>
      <w:bookmarkEnd w:id="49"/>
      <w:r w:rsidDel="00000000" w:rsidR="00000000" w:rsidRPr="00000000">
        <w:rPr>
          <w:i w:val="1"/>
          <w:rtl w:val="0"/>
        </w:rPr>
        <w:t xml:space="preserve">Section 7— </w:t>
      </w:r>
      <w:r w:rsidDel="00000000" w:rsidR="00000000" w:rsidRPr="00000000">
        <w:rPr>
          <w:rtl w:val="0"/>
        </w:rPr>
        <w:t xml:space="preserve">Electronic </w:t>
      </w:r>
      <w:r w:rsidDel="00000000" w:rsidR="00000000" w:rsidRPr="00000000">
        <w:rPr>
          <w:i w:val="1"/>
          <w:rtl w:val="0"/>
        </w:rPr>
        <w:t xml:space="preserve">Meetings</w:t>
      </w:r>
      <w:r w:rsidDel="00000000" w:rsidR="00000000" w:rsidRPr="00000000">
        <w:rPr>
          <w:rtl w:val="0"/>
        </w:rPr>
        <w:t xml:space="preserve">: </w:t>
      </w:r>
    </w:p>
    <w:p w:rsidR="00000000" w:rsidDel="00000000" w:rsidP="00000000" w:rsidRDefault="00000000" w:rsidRPr="00000000" w14:paraId="000000E8">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as otherwise provided in these bylaws, the Board of Directors (the "Board") may hold meetings via telephone conference, video conference, or other electronic means, provided that all participants can simultaneously hear each other and participate in the discussion. Electronic meetings shall be deemed to be held at the principal office of the company or at such other location as determined by the Board. These electronic meetings of the board shall be subject to all rules adopted by the board to govern them. A vote conducted through the designated Internet meeting service shall be deemed a ballot vote, fulfilling any requirement in the bylaws or rules that a vote be conducted by ballot. Members of the Board participating in a virtual meeting shall be deemed to be present in person at the meeting and shall be entitled to participate in and vote on all matters presented. The Chair of the meeting shall ensure that each participant can be heard by all other participants and that all votes are accurately recorded. The Board shall take reasonable measures to ensure the confidentiality and security of virtual meetings. Any electronic communications related to Board meetings should be conducted through secure platforms and should comply with applicable data protection regulations. The minutes of virtual meetings shall be documented in the same manner as for in-person meetings and shall be included in the official records of the company.</w:t>
      </w:r>
    </w:p>
    <w:p w:rsidR="00000000" w:rsidDel="00000000" w:rsidP="00000000" w:rsidRDefault="00000000" w:rsidRPr="00000000" w14:paraId="000000E9">
      <w:pPr>
        <w:pStyle w:val="Heading2"/>
        <w:shd w:fill="ffffff" w:val="clear"/>
        <w:spacing w:after="180" w:lineRule="auto"/>
        <w:rPr/>
      </w:pPr>
      <w:bookmarkStart w:colFirst="0" w:colLast="0" w:name="_v2osfow0qsh9" w:id="50"/>
      <w:bookmarkEnd w:id="50"/>
      <w:r w:rsidDel="00000000" w:rsidR="00000000" w:rsidRPr="00000000">
        <w:rPr>
          <w:i w:val="1"/>
          <w:rtl w:val="0"/>
        </w:rPr>
        <w:t xml:space="preserve">Section 8 </w:t>
      </w:r>
      <w:r w:rsidDel="00000000" w:rsidR="00000000" w:rsidRPr="00000000">
        <w:rPr>
          <w:rtl w:val="0"/>
        </w:rPr>
        <w:t xml:space="preserve">— </w:t>
      </w:r>
      <w:r w:rsidDel="00000000" w:rsidR="00000000" w:rsidRPr="00000000">
        <w:rPr>
          <w:i w:val="1"/>
          <w:rtl w:val="0"/>
        </w:rPr>
        <w:t xml:space="preserve">Meetings Held in Person</w:t>
      </w:r>
      <w:r w:rsidDel="00000000" w:rsidR="00000000" w:rsidRPr="00000000">
        <w:rPr>
          <w:rtl w:val="0"/>
        </w:rPr>
        <w:t xml:space="preserve">. </w:t>
      </w:r>
    </w:p>
    <w:p w:rsidR="00000000" w:rsidDel="00000000" w:rsidP="00000000" w:rsidRDefault="00000000" w:rsidRPr="00000000" w14:paraId="000000EA">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particular meeting or meetings of the board may be held in person either (a) when the president or vice-president has obtained written consent for this from every board member, or (b) when ordered by the board, by a two-thirds vote with previous notice of a motion to do so having been given.</w:t>
      </w:r>
    </w:p>
    <w:p w:rsidR="00000000" w:rsidDel="00000000" w:rsidP="00000000" w:rsidRDefault="00000000" w:rsidRPr="00000000" w14:paraId="000000EB">
      <w:pPr>
        <w:pStyle w:val="Heading1"/>
        <w:shd w:fill="ffffff" w:val="clear"/>
        <w:spacing w:after="180" w:lineRule="auto"/>
        <w:rPr/>
      </w:pPr>
      <w:bookmarkStart w:colFirst="0" w:colLast="0" w:name="_xuk9u7slmauf" w:id="51"/>
      <w:bookmarkEnd w:id="51"/>
      <w:r w:rsidDel="00000000" w:rsidR="00000000" w:rsidRPr="00000000">
        <w:rPr>
          <w:rtl w:val="0"/>
        </w:rPr>
        <w:t xml:space="preserve">ARTICLE VIII — COMMITTEES</w:t>
      </w:r>
    </w:p>
    <w:p w:rsidR="00000000" w:rsidDel="00000000" w:rsidP="00000000" w:rsidRDefault="00000000" w:rsidRPr="00000000" w14:paraId="000000EC">
      <w:pPr>
        <w:pStyle w:val="Heading2"/>
        <w:shd w:fill="ffffff" w:val="clear"/>
        <w:spacing w:after="180" w:lineRule="auto"/>
        <w:rPr/>
      </w:pPr>
      <w:bookmarkStart w:colFirst="0" w:colLast="0" w:name="_oh9pxj5qx97t" w:id="52"/>
      <w:bookmarkEnd w:id="52"/>
      <w:r w:rsidDel="00000000" w:rsidR="00000000" w:rsidRPr="00000000">
        <w:rPr>
          <w:rtl w:val="0"/>
        </w:rPr>
        <w:t xml:space="preserve">Section 1 — Committee formation: </w:t>
      </w:r>
    </w:p>
    <w:p w:rsidR="00000000" w:rsidDel="00000000" w:rsidP="00000000" w:rsidRDefault="00000000" w:rsidRPr="00000000" w14:paraId="000000ED">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board may create committees and appoint their chairpersons as needed, such as fundraising, public relations, finance, data collection, infrastructure, membership, etc.</w:t>
      </w:r>
    </w:p>
    <w:p w:rsidR="00000000" w:rsidDel="00000000" w:rsidP="00000000" w:rsidRDefault="00000000" w:rsidRPr="00000000" w14:paraId="000000EE">
      <w:pPr>
        <w:pStyle w:val="Heading2"/>
        <w:shd w:fill="ffffff" w:val="clear"/>
        <w:spacing w:after="180" w:lineRule="auto"/>
        <w:rPr/>
      </w:pPr>
      <w:bookmarkStart w:colFirst="0" w:colLast="0" w:name="_t5ggmcyyxo53" w:id="53"/>
      <w:bookmarkEnd w:id="53"/>
      <w:r w:rsidDel="00000000" w:rsidR="00000000" w:rsidRPr="00000000">
        <w:rPr>
          <w:i w:val="1"/>
          <w:rtl w:val="0"/>
        </w:rPr>
        <w:t xml:space="preserve">Section 2</w:t>
      </w:r>
      <w:r w:rsidDel="00000000" w:rsidR="00000000" w:rsidRPr="00000000">
        <w:rPr>
          <w:rtl w:val="0"/>
        </w:rPr>
        <w:t xml:space="preserve"> </w:t>
      </w:r>
      <w:r w:rsidDel="00000000" w:rsidR="00000000" w:rsidRPr="00000000">
        <w:rPr>
          <w:i w:val="1"/>
          <w:rtl w:val="0"/>
        </w:rPr>
        <w:t xml:space="preserve">—</w:t>
      </w:r>
      <w:r w:rsidDel="00000000" w:rsidR="00000000" w:rsidRPr="00000000">
        <w:rPr>
          <w:rtl w:val="0"/>
        </w:rPr>
        <w:t xml:space="preserve"> </w:t>
      </w:r>
      <w:r w:rsidDel="00000000" w:rsidR="00000000" w:rsidRPr="00000000">
        <w:rPr>
          <w:i w:val="1"/>
          <w:rtl w:val="0"/>
        </w:rPr>
        <w:t xml:space="preserve">Meetings and Action of Committees</w:t>
      </w:r>
      <w:r w:rsidDel="00000000" w:rsidR="00000000" w:rsidRPr="00000000">
        <w:rPr>
          <w:rtl w:val="0"/>
        </w:rPr>
        <w:t xml:space="preserve">: </w:t>
      </w:r>
    </w:p>
    <w:p w:rsidR="00000000" w:rsidDel="00000000" w:rsidP="00000000" w:rsidRDefault="00000000" w:rsidRPr="00000000" w14:paraId="000000EF">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Meetings and actions of committees shall be governed by, noticed, held, and taken in accordance with the provisions of these bylaws concerning meetings of the board of directors, with such changes in the context of such bylaw provisions as are necessary to substitute the committee and its members for the board of directors and its members, except that the time for regular and special meetings of committees may be fixed by resolution of the board of directors or by the committee. The board of directors may also adopt rules and regulations pertaining to the conduct of meetings of committees to the extent that such rules and regulations are not inconsistent with the provisions of these bylaws.</w:t>
      </w:r>
    </w:p>
    <w:p w:rsidR="00000000" w:rsidDel="00000000" w:rsidP="00000000" w:rsidRDefault="00000000" w:rsidRPr="00000000" w14:paraId="000000F0">
      <w:pPr>
        <w:pStyle w:val="Heading1"/>
        <w:shd w:fill="ffffff" w:val="clear"/>
        <w:spacing w:after="180" w:lineRule="auto"/>
        <w:rPr/>
      </w:pPr>
      <w:bookmarkStart w:colFirst="0" w:colLast="0" w:name="_5yet57p4ltii" w:id="54"/>
      <w:bookmarkEnd w:id="54"/>
      <w:r w:rsidDel="00000000" w:rsidR="00000000" w:rsidRPr="00000000">
        <w:rPr>
          <w:rtl w:val="0"/>
        </w:rPr>
        <w:t xml:space="preserve">ARTICLE IX — </w:t>
      </w:r>
      <w:r w:rsidDel="00000000" w:rsidR="00000000" w:rsidRPr="00000000">
        <w:rPr>
          <w:rtl w:val="0"/>
        </w:rPr>
        <w:t xml:space="preserve">COMPENSATION</w:t>
      </w:r>
      <w:r w:rsidDel="00000000" w:rsidR="00000000" w:rsidRPr="00000000">
        <w:rPr>
          <w:rtl w:val="0"/>
        </w:rPr>
        <w:t xml:space="preserve"> APPROVAL POLICIES</w:t>
      </w:r>
    </w:p>
    <w:p w:rsidR="00000000" w:rsidDel="00000000" w:rsidP="00000000" w:rsidRDefault="00000000" w:rsidRPr="00000000" w14:paraId="000000F1">
      <w:pPr>
        <w:pStyle w:val="Heading2"/>
        <w:shd w:fill="ffffff" w:val="clear"/>
        <w:spacing w:after="180" w:lineRule="auto"/>
        <w:rPr/>
      </w:pPr>
      <w:bookmarkStart w:colFirst="0" w:colLast="0" w:name="_hmdf8dxrtnxp" w:id="55"/>
      <w:bookmarkEnd w:id="55"/>
      <w:r w:rsidDel="00000000" w:rsidR="00000000" w:rsidRPr="00000000">
        <w:rPr>
          <w:rtl w:val="0"/>
        </w:rPr>
        <w:t xml:space="preserve">Section 1 — Voting on matters pertaining to that member's compensation:</w:t>
      </w:r>
    </w:p>
    <w:p w:rsidR="00000000" w:rsidDel="00000000" w:rsidP="00000000" w:rsidRDefault="00000000" w:rsidRPr="00000000" w14:paraId="000000F2">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voting member of the governing board who receives compensation, directly or indirectly, from the corporation for services is precluded from voting on matters pertaining to that member's compensation.</w:t>
      </w:r>
    </w:p>
    <w:p w:rsidR="00000000" w:rsidDel="00000000" w:rsidP="00000000" w:rsidRDefault="00000000" w:rsidRPr="00000000" w14:paraId="000000F3">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voting member of any committee whose jurisdiction includes compensation matters and who receives compensation, directly or indirectly, from the corporation for services is precluded from voting on matters pertaining to that member's compensation.</w:t>
      </w:r>
    </w:p>
    <w:p w:rsidR="00000000" w:rsidDel="00000000" w:rsidP="00000000" w:rsidRDefault="00000000" w:rsidRPr="00000000" w14:paraId="000000F4">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outcomes of such votes will be made available to members within a reasonable time.</w:t>
      </w:r>
    </w:p>
    <w:p w:rsidR="00000000" w:rsidDel="00000000" w:rsidP="00000000" w:rsidRDefault="00000000" w:rsidRPr="00000000" w14:paraId="000000F5">
      <w:pPr>
        <w:pStyle w:val="Heading2"/>
        <w:shd w:fill="ffffff" w:val="clear"/>
        <w:spacing w:after="180" w:lineRule="auto"/>
        <w:rPr>
          <w:i w:val="1"/>
        </w:rPr>
      </w:pPr>
      <w:bookmarkStart w:colFirst="0" w:colLast="0" w:name="_dkjajq5vnkie" w:id="56"/>
      <w:bookmarkEnd w:id="56"/>
      <w:r w:rsidDel="00000000" w:rsidR="00000000" w:rsidRPr="00000000">
        <w:rPr>
          <w:i w:val="1"/>
          <w:rtl w:val="0"/>
        </w:rPr>
        <w:t xml:space="preserve">Section 2</w:t>
      </w:r>
      <w:r w:rsidDel="00000000" w:rsidR="00000000" w:rsidRPr="00000000">
        <w:rPr>
          <w:rtl w:val="0"/>
        </w:rPr>
        <w:t xml:space="preserve"> </w:t>
      </w:r>
      <w:r w:rsidDel="00000000" w:rsidR="00000000" w:rsidRPr="00000000">
        <w:rPr>
          <w:i w:val="1"/>
          <w:rtl w:val="0"/>
        </w:rPr>
        <w:t xml:space="preserve">— Approving compensation:</w:t>
      </w:r>
    </w:p>
    <w:p w:rsidR="00000000" w:rsidDel="00000000" w:rsidP="00000000" w:rsidRDefault="00000000" w:rsidRPr="00000000" w14:paraId="000000F6">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approving compensation for officers and employees, contractors, and any other compensation contract or arrangement, in addition to complying with the RIIS Conflict of Interest and other applicable policies and procedures, the board or a duly constituted compensation committee of the board shall also comply with the following additional requirements and procedures:</w:t>
      </w:r>
    </w:p>
    <w:p w:rsidR="00000000" w:rsidDel="00000000" w:rsidP="00000000" w:rsidRDefault="00000000" w:rsidRPr="00000000" w14:paraId="000000F7">
      <w:pPr>
        <w:pStyle w:val="Heading3"/>
        <w:shd w:fill="ffffff" w:val="clear"/>
        <w:rPr/>
      </w:pPr>
      <w:bookmarkStart w:colFirst="0" w:colLast="0" w:name="_oofxxmz6mvxf" w:id="57"/>
      <w:bookmarkEnd w:id="57"/>
      <w:r w:rsidDel="00000000" w:rsidR="00000000" w:rsidRPr="00000000">
        <w:rPr>
          <w:rtl w:val="0"/>
        </w:rPr>
        <w:t xml:space="preserve">2.1 Terms of Compensation.</w:t>
      </w:r>
    </w:p>
    <w:p w:rsidR="00000000" w:rsidDel="00000000" w:rsidP="00000000" w:rsidRDefault="00000000" w:rsidRPr="00000000" w14:paraId="000000F8">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terms of compensation shall be approved by the board or compensation committee prior to the first payment of compensation.</w:t>
      </w:r>
    </w:p>
    <w:p w:rsidR="00000000" w:rsidDel="00000000" w:rsidP="00000000" w:rsidRDefault="00000000" w:rsidRPr="00000000" w14:paraId="000000F9">
      <w:pPr>
        <w:pStyle w:val="Heading3"/>
        <w:shd w:fill="ffffff" w:val="clear"/>
        <w:rPr/>
      </w:pPr>
      <w:bookmarkStart w:colFirst="0" w:colLast="0" w:name="_8uasqwtlpqd5" w:id="58"/>
      <w:bookmarkEnd w:id="58"/>
      <w:r w:rsidDel="00000000" w:rsidR="00000000" w:rsidRPr="00000000">
        <w:rPr>
          <w:rtl w:val="0"/>
        </w:rPr>
        <w:t xml:space="preserve">2.2 Conflict of Interest.</w:t>
      </w:r>
    </w:p>
    <w:p w:rsidR="00000000" w:rsidDel="00000000" w:rsidP="00000000" w:rsidRDefault="00000000" w:rsidRPr="00000000" w14:paraId="000000FA">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members of the board or compensation committee who approve compensation arrangements must not have a conflict of interest with respect to the compensation arrangements as specified in current </w:t>
      </w:r>
      <w:hyperlink r:id="rId7">
        <w:r w:rsidDel="00000000" w:rsidR="00000000" w:rsidRPr="00000000">
          <w:rPr>
            <w:rFonts w:ascii="Times New Roman" w:cs="Times New Roman" w:eastAsia="Times New Roman" w:hAnsi="Times New Roman"/>
            <w:sz w:val="24"/>
            <w:szCs w:val="24"/>
            <w:u w:val="single"/>
            <w:rtl w:val="0"/>
          </w:rPr>
          <w:t xml:space="preserve">IRS Regulations</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FB">
      <w:pPr>
        <w:pStyle w:val="Heading3"/>
        <w:shd w:fill="ffffff" w:val="clear"/>
        <w:rPr/>
      </w:pPr>
      <w:bookmarkStart w:colFirst="0" w:colLast="0" w:name="_abxrbg80yife" w:id="59"/>
      <w:bookmarkEnd w:id="59"/>
      <w:r w:rsidDel="00000000" w:rsidR="00000000" w:rsidRPr="00000000">
        <w:rPr>
          <w:rtl w:val="0"/>
        </w:rPr>
        <w:t xml:space="preserve">2.3 Foundation of Compensation.</w:t>
      </w:r>
    </w:p>
    <w:p w:rsidR="00000000" w:rsidDel="00000000" w:rsidP="00000000" w:rsidRDefault="00000000" w:rsidRPr="00000000" w14:paraId="000000FC">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board or compensation committee shall obtain and rely upon appropriate data as defined by current </w:t>
      </w:r>
      <w:hyperlink r:id="rId8">
        <w:r w:rsidDel="00000000" w:rsidR="00000000" w:rsidRPr="00000000">
          <w:rPr>
            <w:rFonts w:ascii="Times New Roman" w:cs="Times New Roman" w:eastAsia="Times New Roman" w:hAnsi="Times New Roman"/>
            <w:sz w:val="24"/>
            <w:szCs w:val="24"/>
            <w:u w:val="single"/>
            <w:rtl w:val="0"/>
          </w:rPr>
          <w:t xml:space="preserve">IRS Regulation 4958-6</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comparability prior to approving the terms of compensation. </w:t>
      </w:r>
      <w:r w:rsidDel="00000000" w:rsidR="00000000" w:rsidRPr="00000000">
        <w:rPr>
          <w:rtl w:val="0"/>
        </w:rPr>
      </w:r>
    </w:p>
    <w:p w:rsidR="00000000" w:rsidDel="00000000" w:rsidP="00000000" w:rsidRDefault="00000000" w:rsidRPr="00000000" w14:paraId="000000FD">
      <w:pPr>
        <w:pStyle w:val="Heading3"/>
        <w:shd w:fill="ffffff" w:val="clear"/>
        <w:spacing w:after="180" w:lineRule="auto"/>
        <w:rPr/>
      </w:pPr>
      <w:bookmarkStart w:colFirst="0" w:colLast="0" w:name="_ynz8g8ac9vu9" w:id="60"/>
      <w:bookmarkEnd w:id="60"/>
      <w:r w:rsidDel="00000000" w:rsidR="00000000" w:rsidRPr="00000000">
        <w:rPr>
          <w:rtl w:val="0"/>
        </w:rPr>
        <w:t xml:space="preserve">2.4 Recording of Compensation Terms.</w:t>
      </w:r>
    </w:p>
    <w:p w:rsidR="00000000" w:rsidDel="00000000" w:rsidP="00000000" w:rsidRDefault="00000000" w:rsidRPr="00000000" w14:paraId="000000FE">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terms of compensation and the basis for approving them shall be recorded in written minutes of the meeting of the board or compensation committee that approved the compensation. Such documentation shall include:</w:t>
      </w:r>
    </w:p>
    <w:p w:rsidR="00000000" w:rsidDel="00000000" w:rsidP="00000000" w:rsidRDefault="00000000" w:rsidRPr="00000000" w14:paraId="000000FF">
      <w:pPr>
        <w:numPr>
          <w:ilvl w:val="0"/>
          <w:numId w:val="2"/>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terms of the compensation arrangement and the date it was approved;</w:t>
      </w:r>
    </w:p>
    <w:p w:rsidR="00000000" w:rsidDel="00000000" w:rsidP="00000000" w:rsidRDefault="00000000" w:rsidRPr="00000000" w14:paraId="00000100">
      <w:pPr>
        <w:numPr>
          <w:ilvl w:val="0"/>
          <w:numId w:val="2"/>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members of the board or compensation committee who were present during the debate on the transaction, those who voted on it, and the votes cast by each board or committee member; the comparability data obtained and relied upon and how the data was obtained:</w:t>
      </w:r>
    </w:p>
    <w:p w:rsidR="00000000" w:rsidDel="00000000" w:rsidP="00000000" w:rsidRDefault="00000000" w:rsidRPr="00000000" w14:paraId="00000101">
      <w:pPr>
        <w:numPr>
          <w:ilvl w:val="1"/>
          <w:numId w:val="2"/>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board or compensation committee determines that reasonable compensation for a specific position in this organization or for providing services under any other compensation arrangement with this organization is higher or lower than the range of comparability data obtained, the board or committee shall record in the minutes of the meeting the basis for its determination;</w:t>
      </w:r>
    </w:p>
    <w:p w:rsidR="00000000" w:rsidDel="00000000" w:rsidP="00000000" w:rsidRDefault="00000000" w:rsidRPr="00000000" w14:paraId="00000102">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board or committee makes adjustments to comparability data due to geographic area or other specific conditions, these adjustments and the reasons for them shall be recorded in the minutes of the board or committee meeting; any actions taken with respect to determining if a board or committee member had a conflict of interest with respect to the compensation arrangement, and if so, actions taken to make sure the member with the conflict of interest did not affect or participate in the approval of the transaction (for example, a notation in the records that after a finding of conflict of interest by a member, the member with the conflict of interest was asked to, and did, leave the meeting prior to a discussion of the compensation arrangement and taking of the votes to approve the arrangement);</w:t>
      </w:r>
      <w:r w:rsidDel="00000000" w:rsidR="00000000" w:rsidRPr="00000000">
        <w:rPr>
          <w:rtl w:val="0"/>
        </w:rPr>
      </w:r>
    </w:p>
    <w:p w:rsidR="00000000" w:rsidDel="00000000" w:rsidP="00000000" w:rsidRDefault="00000000" w:rsidRPr="00000000" w14:paraId="00000103">
      <w:pPr>
        <w:pStyle w:val="Heading3"/>
        <w:shd w:fill="ffffff" w:val="clear"/>
        <w:spacing w:after="180" w:lineRule="auto"/>
        <w:rPr/>
      </w:pPr>
      <w:bookmarkStart w:colFirst="0" w:colLast="0" w:name="_up550383yzx8" w:id="61"/>
      <w:bookmarkEnd w:id="61"/>
      <w:r w:rsidDel="00000000" w:rsidR="00000000" w:rsidRPr="00000000">
        <w:rPr>
          <w:rtl w:val="0"/>
        </w:rPr>
        <w:t xml:space="preserve">2.5 Approval of Compensation Minutes.</w:t>
      </w:r>
    </w:p>
    <w:p w:rsidR="00000000" w:rsidDel="00000000" w:rsidP="00000000" w:rsidRDefault="00000000" w:rsidRPr="00000000" w14:paraId="00000104">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minutes of board or committee meetings at which compensation arrangements are approved must be prepared before the date of the next board or committee meeting or 30 days after the final actions of the board or committee are taken with respect to the approval of the compensation arrangements. The minutes must be reviewed and approved by the board and committee as reasonable, accurate, and complete within a reasonable period thereafter, normally prior to or at the next board or committee meeting following final action on the arrangement by the board or committee. These minutes should be promptly made available online to the RIIS membership.</w:t>
      </w:r>
    </w:p>
    <w:p w:rsidR="00000000" w:rsidDel="00000000" w:rsidP="00000000" w:rsidRDefault="00000000" w:rsidRPr="00000000" w14:paraId="00000105">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pStyle w:val="Heading1"/>
        <w:shd w:fill="ffffff" w:val="clear"/>
        <w:spacing w:after="180" w:lineRule="auto"/>
        <w:rPr/>
      </w:pPr>
      <w:bookmarkStart w:colFirst="0" w:colLast="0" w:name="_vmjq20kjrdy" w:id="62"/>
      <w:bookmarkEnd w:id="62"/>
      <w:r w:rsidDel="00000000" w:rsidR="00000000" w:rsidRPr="00000000">
        <w:rPr>
          <w:rtl w:val="0"/>
        </w:rPr>
        <w:t xml:space="preserve">ARTICLE X — CONFLICT OF INTEREST POLICY</w:t>
      </w:r>
    </w:p>
    <w:p w:rsidR="00000000" w:rsidDel="00000000" w:rsidP="00000000" w:rsidRDefault="00000000" w:rsidRPr="00000000" w14:paraId="00000108">
      <w:pPr>
        <w:pStyle w:val="Heading2"/>
        <w:shd w:fill="ffffff" w:val="clear"/>
        <w:spacing w:after="180" w:lineRule="auto"/>
        <w:rPr/>
      </w:pPr>
      <w:bookmarkStart w:colFirst="0" w:colLast="0" w:name="_cyc5xg6xtg0e" w:id="63"/>
      <w:bookmarkEnd w:id="63"/>
      <w:r w:rsidDel="00000000" w:rsidR="00000000" w:rsidRPr="00000000">
        <w:rPr>
          <w:rtl w:val="0"/>
        </w:rPr>
        <w:t xml:space="preserve">Section 1 — Purpose of Conflict of Interest Policy: </w:t>
      </w:r>
    </w:p>
    <w:p w:rsidR="00000000" w:rsidDel="00000000" w:rsidP="00000000" w:rsidRDefault="00000000" w:rsidRPr="00000000" w14:paraId="00000109">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conflict of interest policy is to protect this tax-exempt corporation’s interest when it is contemplating entering into a transaction or arrangement that might benefit the private interest of an officer or director. This policy is intended to supplement but not replace any applicable state and federal laws governing conflict of interest applicable to nonprofit and charitable organizations.</w:t>
      </w:r>
    </w:p>
    <w:p w:rsidR="00000000" w:rsidDel="00000000" w:rsidP="00000000" w:rsidRDefault="00000000" w:rsidRPr="00000000" w14:paraId="0000010A">
      <w:pPr>
        <w:pStyle w:val="Heading2"/>
        <w:shd w:fill="ffffff" w:val="clear"/>
        <w:spacing w:after="180" w:lineRule="auto"/>
        <w:rPr/>
      </w:pPr>
      <w:bookmarkStart w:colFirst="0" w:colLast="0" w:name="_z26grix8s7mr" w:id="64"/>
      <w:bookmarkEnd w:id="64"/>
      <w:r w:rsidDel="00000000" w:rsidR="00000000" w:rsidRPr="00000000">
        <w:rPr>
          <w:rtl w:val="0"/>
        </w:rPr>
        <w:t xml:space="preserve">Section 2 — Definitions:</w:t>
      </w:r>
    </w:p>
    <w:p w:rsidR="00000000" w:rsidDel="00000000" w:rsidP="00000000" w:rsidRDefault="00000000" w:rsidRPr="00000000" w14:paraId="0000010B">
      <w:pPr>
        <w:numPr>
          <w:ilvl w:val="0"/>
          <w:numId w:val="3"/>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Interested Person. Any director, principal officer, member of a committee with governing board delegated powers who has a direct or indirect financial interest, as defined below, is an interested person.</w:t>
      </w:r>
    </w:p>
    <w:p w:rsidR="00000000" w:rsidDel="00000000" w:rsidP="00000000" w:rsidRDefault="00000000" w:rsidRPr="00000000" w14:paraId="0000010C">
      <w:pPr>
        <w:numPr>
          <w:ilvl w:val="0"/>
          <w:numId w:val="3"/>
        </w:numPr>
        <w:shd w:fill="ffffff" w:val="clear"/>
        <w:spacing w:after="1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Interest. A person has a financial interest if the person has, directly or indirectly, through business, investment, or family:</w:t>
      </w:r>
    </w:p>
    <w:p w:rsidR="00000000" w:rsidDel="00000000" w:rsidP="00000000" w:rsidRDefault="00000000" w:rsidRPr="00000000" w14:paraId="0000010D">
      <w:pPr>
        <w:shd w:fill="ffffff" w:val="clear"/>
        <w:ind w:left="1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An ownership or investment interest in any entity with which the corporation has a transaction or arrangement;</w:t>
      </w:r>
    </w:p>
    <w:p w:rsidR="00000000" w:rsidDel="00000000" w:rsidP="00000000" w:rsidRDefault="00000000" w:rsidRPr="00000000" w14:paraId="0000010E">
      <w:pPr>
        <w:shd w:fill="ffffff" w:val="clear"/>
        <w:ind w:left="1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 compensation arrangement with the corporation or with any entity or individual with which the corporation has a transaction or arrangement; or</w:t>
      </w:r>
    </w:p>
    <w:p w:rsidR="00000000" w:rsidDel="00000000" w:rsidP="00000000" w:rsidRDefault="00000000" w:rsidRPr="00000000" w14:paraId="0000010F">
      <w:pPr>
        <w:shd w:fill="ffffff" w:val="clear"/>
        <w:ind w:left="1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 potential ownership or investment interest in, or compensation arrangement with, any entity or individual with which the corporation is negotiating a transaction or arrangement.</w:t>
      </w:r>
    </w:p>
    <w:p w:rsidR="00000000" w:rsidDel="00000000" w:rsidP="00000000" w:rsidRDefault="00000000" w:rsidRPr="00000000" w14:paraId="00000110">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Compensation includes direct and indirect remuneration as well as gifts or favors that are not insubstantial.</w:t>
      </w:r>
    </w:p>
    <w:p w:rsidR="00000000" w:rsidDel="00000000" w:rsidP="00000000" w:rsidRDefault="00000000" w:rsidRPr="00000000" w14:paraId="00000111">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financial interest is not necessarily a conflict of interest. Under Section 3, paragraph b., a person who has a financial interest may have a conflict of interest only if the appropriate governing board or committee decides that a conflict of interest exists.</w:t>
      </w:r>
    </w:p>
    <w:p w:rsidR="00000000" w:rsidDel="00000000" w:rsidP="00000000" w:rsidRDefault="00000000" w:rsidRPr="00000000" w14:paraId="00000112">
      <w:pPr>
        <w:pStyle w:val="Heading2"/>
        <w:shd w:fill="ffffff" w:val="clear"/>
        <w:spacing w:after="180" w:lineRule="auto"/>
        <w:rPr/>
      </w:pPr>
      <w:bookmarkStart w:colFirst="0" w:colLast="0" w:name="_9idtmcbqrawg" w:id="65"/>
      <w:bookmarkEnd w:id="65"/>
      <w:r w:rsidDel="00000000" w:rsidR="00000000" w:rsidRPr="00000000">
        <w:rPr>
          <w:rtl w:val="0"/>
        </w:rPr>
        <w:t xml:space="preserve">Section 3 — Conflict of Interest Avoidance Procedures:</w:t>
      </w:r>
    </w:p>
    <w:p w:rsidR="00000000" w:rsidDel="00000000" w:rsidP="00000000" w:rsidRDefault="00000000" w:rsidRPr="00000000" w14:paraId="00000113">
      <w:pPr>
        <w:pStyle w:val="Heading3"/>
        <w:shd w:fill="ffffff" w:val="clear"/>
        <w:rPr/>
      </w:pPr>
      <w:bookmarkStart w:colFirst="0" w:colLast="0" w:name="_dnl33ef6tlg8" w:id="66"/>
      <w:bookmarkEnd w:id="66"/>
      <w:r w:rsidDel="00000000" w:rsidR="00000000" w:rsidRPr="00000000">
        <w:rPr>
          <w:rtl w:val="0"/>
        </w:rPr>
        <w:t xml:space="preserve">3.1 Duty to Disclose. </w:t>
      </w:r>
    </w:p>
    <w:p w:rsidR="00000000" w:rsidDel="00000000" w:rsidP="00000000" w:rsidRDefault="00000000" w:rsidRPr="00000000" w14:paraId="00000114">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connection with any actual or possible conflict of interest, an interested person must disclose the existence of the financial interest and be given the opportunity to disclose all material facts to the directors and members of committees with governing board delegated powers considering the proposed transaction or arrangement.</w:t>
      </w:r>
    </w:p>
    <w:p w:rsidR="00000000" w:rsidDel="00000000" w:rsidP="00000000" w:rsidRDefault="00000000" w:rsidRPr="00000000" w14:paraId="00000115">
      <w:pPr>
        <w:pStyle w:val="Heading3"/>
        <w:shd w:fill="ffffff" w:val="clear"/>
        <w:rPr/>
      </w:pPr>
      <w:bookmarkStart w:colFirst="0" w:colLast="0" w:name="_udl7akd4s2sz" w:id="67"/>
      <w:bookmarkEnd w:id="67"/>
      <w:r w:rsidDel="00000000" w:rsidR="00000000" w:rsidRPr="00000000">
        <w:rPr>
          <w:rtl w:val="0"/>
        </w:rPr>
        <w:t xml:space="preserve">3.2 Determining Whether a Conflict of Interest Exists. </w:t>
      </w:r>
    </w:p>
    <w:p w:rsidR="00000000" w:rsidDel="00000000" w:rsidP="00000000" w:rsidRDefault="00000000" w:rsidRPr="00000000" w14:paraId="00000116">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disclosure of the financial interest and all material facts, and after any discussion/presentation with the interested person, he/she shall leave the governing board or committee meeting while the determination of a conflict of interest is discussed and voted upon. The remaining board or committee members shall decide if a conflict of interest exists.</w:t>
      </w:r>
    </w:p>
    <w:p w:rsidR="00000000" w:rsidDel="00000000" w:rsidP="00000000" w:rsidRDefault="00000000" w:rsidRPr="00000000" w14:paraId="00000117">
      <w:pPr>
        <w:pStyle w:val="Heading3"/>
        <w:shd w:fill="ffffff" w:val="clear"/>
        <w:rPr/>
      </w:pPr>
      <w:bookmarkStart w:colFirst="0" w:colLast="0" w:name="_4mcnzpoxf7lg" w:id="68"/>
      <w:bookmarkEnd w:id="68"/>
      <w:r w:rsidDel="00000000" w:rsidR="00000000" w:rsidRPr="00000000">
        <w:rPr>
          <w:rtl w:val="0"/>
        </w:rPr>
        <w:t xml:space="preserve">3.3 Procedures for Addressing the Conflict of Interest. </w:t>
      </w:r>
    </w:p>
    <w:p w:rsidR="00000000" w:rsidDel="00000000" w:rsidP="00000000" w:rsidRDefault="00000000" w:rsidRPr="00000000" w14:paraId="00000118">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interested person may make a presentation at the governing board or committee meeting.</w:t>
      </w:r>
    </w:p>
    <w:p w:rsidR="00000000" w:rsidDel="00000000" w:rsidP="00000000" w:rsidRDefault="00000000" w:rsidRPr="00000000" w14:paraId="00000119">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chairperson of the governing board or committee shall, if appropriate, appoint a disinterested person or committee to investigate alternatives to the proposed transaction or arrangement.</w:t>
      </w:r>
    </w:p>
    <w:p w:rsidR="00000000" w:rsidDel="00000000" w:rsidP="00000000" w:rsidRDefault="00000000" w:rsidRPr="00000000" w14:paraId="0000011A">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exercising due diligence, the governing board or committee shall determine whether the corporation can obtain with reasonable efforts a more advantageous transaction or arrangement from a person or entity that would not give rise to a conflict of interest.</w:t>
      </w:r>
    </w:p>
    <w:p w:rsidR="00000000" w:rsidDel="00000000" w:rsidP="00000000" w:rsidRDefault="00000000" w:rsidRPr="00000000" w14:paraId="0000011B">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more advantageous transaction or arrangement is not reasonably possible under circumstances not producing a conflict of interest, the governing board or committee shall determine by a majority vote of the disinterested directors whether the transaction or arrangement is in the corporation's best interest, for its own benefit, and whether it is fair and reasonable. In conformity with the above determination, it shall make its decision as to whether to enter into the transaction or arrangement.</w:t>
      </w:r>
    </w:p>
    <w:p w:rsidR="00000000" w:rsidDel="00000000" w:rsidP="00000000" w:rsidRDefault="00000000" w:rsidRPr="00000000" w14:paraId="0000011C">
      <w:pPr>
        <w:pStyle w:val="Heading3"/>
        <w:shd w:fill="ffffff" w:val="clear"/>
        <w:rPr/>
      </w:pPr>
      <w:bookmarkStart w:colFirst="0" w:colLast="0" w:name="_kon63kp9pmjo" w:id="69"/>
      <w:bookmarkEnd w:id="69"/>
      <w:r w:rsidDel="00000000" w:rsidR="00000000" w:rsidRPr="00000000">
        <w:rPr>
          <w:rtl w:val="0"/>
        </w:rPr>
        <w:t xml:space="preserve">3.4 Violations of the Conflicts of Interest Policy. </w:t>
      </w:r>
    </w:p>
    <w:p w:rsidR="00000000" w:rsidDel="00000000" w:rsidP="00000000" w:rsidRDefault="00000000" w:rsidRPr="00000000" w14:paraId="0000011D">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governing board or committee has reasonable cause to believe a member has failed to disclose actual or possible conflicts of interest, it shall inform the member of the basis for such belief and afford the member an opportunity to explain the alleged failure to disclose.</w:t>
      </w:r>
    </w:p>
    <w:p w:rsidR="00000000" w:rsidDel="00000000" w:rsidP="00000000" w:rsidRDefault="00000000" w:rsidRPr="00000000" w14:paraId="0000011E">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after hearing the member's response and after making further investigation as warranted by the circumstances, the governing board or committee determines the member has failed to disclose an actual or possible conflict of interest, it shall take appropriate disciplinary and corrective action.</w:t>
      </w:r>
    </w:p>
    <w:p w:rsidR="00000000" w:rsidDel="00000000" w:rsidP="00000000" w:rsidRDefault="00000000" w:rsidRPr="00000000" w14:paraId="0000011F">
      <w:pPr>
        <w:pStyle w:val="Heading2"/>
        <w:shd w:fill="ffffff" w:val="clear"/>
        <w:spacing w:after="180" w:lineRule="auto"/>
        <w:rPr/>
      </w:pPr>
      <w:bookmarkStart w:colFirst="0" w:colLast="0" w:name="_va9puxs151zc" w:id="70"/>
      <w:bookmarkEnd w:id="70"/>
      <w:r w:rsidDel="00000000" w:rsidR="00000000" w:rsidRPr="00000000">
        <w:rPr>
          <w:rtl w:val="0"/>
        </w:rPr>
        <w:t xml:space="preserve">Section 4 — Annual Statements:</w:t>
      </w:r>
    </w:p>
    <w:p w:rsidR="00000000" w:rsidDel="00000000" w:rsidP="00000000" w:rsidRDefault="00000000" w:rsidRPr="00000000" w14:paraId="00000120">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director, principal officer, and member of a committee with governing board delegated powers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shall annually sign a statement that affirms: </w:t>
      </w:r>
    </w:p>
    <w:p w:rsidR="00000000" w:rsidDel="00000000" w:rsidP="00000000" w:rsidRDefault="00000000" w:rsidRPr="00000000" w14:paraId="00000121">
      <w:pPr>
        <w:shd w:fill="ffffff" w:val="clear"/>
        <w:spacing w:after="180" w:lineRule="auto"/>
        <w:ind w:left="1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person has received a copy of the conflicts of interest policy; </w:t>
      </w:r>
    </w:p>
    <w:p w:rsidR="00000000" w:rsidDel="00000000" w:rsidP="00000000" w:rsidRDefault="00000000" w:rsidRPr="00000000" w14:paraId="00000122">
      <w:pPr>
        <w:shd w:fill="ffffff" w:val="clear"/>
        <w:spacing w:after="180" w:lineRule="auto"/>
        <w:ind w:left="1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person has read and understands the policy;</w:t>
      </w:r>
    </w:p>
    <w:p w:rsidR="00000000" w:rsidDel="00000000" w:rsidP="00000000" w:rsidRDefault="00000000" w:rsidRPr="00000000" w14:paraId="00000123">
      <w:pPr>
        <w:shd w:fill="ffffff" w:val="clear"/>
        <w:spacing w:after="180" w:lineRule="auto"/>
        <w:ind w:left="1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person has agreed to comply with the policy; and</w:t>
      </w:r>
    </w:p>
    <w:p w:rsidR="00000000" w:rsidDel="00000000" w:rsidP="00000000" w:rsidRDefault="00000000" w:rsidRPr="00000000" w14:paraId="00000124">
      <w:pPr>
        <w:shd w:fill="ffffff" w:val="clear"/>
        <w:spacing w:after="180" w:lineRule="auto"/>
        <w:ind w:left="144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person understands the corporation is charitable and in order to maintain its federal tax exemption it must engage primarily in activities that accomplish one or more of its tax-exempt purposes.</w:t>
      </w:r>
    </w:p>
    <w:p w:rsidR="00000000" w:rsidDel="00000000" w:rsidP="00000000" w:rsidRDefault="00000000" w:rsidRPr="00000000" w14:paraId="00000125">
      <w:pPr>
        <w:pStyle w:val="Heading2"/>
        <w:shd w:fill="ffffff" w:val="clear"/>
        <w:spacing w:after="180" w:lineRule="auto"/>
        <w:rPr/>
      </w:pPr>
      <w:bookmarkStart w:colFirst="0" w:colLast="0" w:name="_ciyng8lw95an" w:id="71"/>
      <w:bookmarkEnd w:id="71"/>
      <w:r w:rsidDel="00000000" w:rsidR="00000000" w:rsidRPr="00000000">
        <w:rPr>
          <w:rtl w:val="0"/>
        </w:rPr>
        <w:t xml:space="preserve">Section 5 — Periodic Reviews:</w:t>
      </w:r>
    </w:p>
    <w:p w:rsidR="00000000" w:rsidDel="00000000" w:rsidP="00000000" w:rsidRDefault="00000000" w:rsidRPr="00000000" w14:paraId="00000126">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the corporation operates in a manner consistent with charitable purposes and does not engage in activities that could jeopardize its tax-exempt status, periodic reviews shall be conducted. The periodic reviews shall, at a minimum, include the following subjects:</w:t>
      </w:r>
    </w:p>
    <w:p w:rsidR="00000000" w:rsidDel="00000000" w:rsidP="00000000" w:rsidRDefault="00000000" w:rsidRPr="00000000" w14:paraId="00000127">
      <w:pPr>
        <w:shd w:fill="ffffff" w:val="clear"/>
        <w:spacing w:after="180" w:lineRule="auto"/>
        <w:ind w:left="144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Whether compensation arrangements and benefits are reasonable, based on </w:t>
      </w:r>
      <w:r w:rsidDel="00000000" w:rsidR="00000000" w:rsidRPr="00000000">
        <w:rPr>
          <w:rFonts w:ascii="Times New Roman" w:cs="Times New Roman" w:eastAsia="Times New Roman" w:hAnsi="Times New Roman"/>
          <w:sz w:val="24"/>
          <w:szCs w:val="24"/>
          <w:rtl w:val="0"/>
        </w:rPr>
        <w:t xml:space="preserve">competent survey information, and the result of arm's-length bargaining.</w:t>
      </w:r>
      <w:r w:rsidDel="00000000" w:rsidR="00000000" w:rsidRPr="00000000">
        <w:rPr>
          <w:rtl w:val="0"/>
        </w:rPr>
      </w:r>
    </w:p>
    <w:p w:rsidR="00000000" w:rsidDel="00000000" w:rsidP="00000000" w:rsidRDefault="00000000" w:rsidRPr="00000000" w14:paraId="00000128">
      <w:pPr>
        <w:shd w:fill="ffffff" w:val="clear"/>
        <w:spacing w:after="180" w:lineRule="auto"/>
        <w:ind w:left="144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Whether partnerships, joint ventures, and arrangements with management organizations conform to the corporation's written policies, are properly recorded, reflect reasonable investment or payments for goods and services, further charitable purposes, and do not result in insurance, impermissible private benefit, or in an excess benefit transaction.</w:t>
      </w:r>
    </w:p>
    <w:p w:rsidR="00000000" w:rsidDel="00000000" w:rsidP="00000000" w:rsidRDefault="00000000" w:rsidRPr="00000000" w14:paraId="00000129">
      <w:pPr>
        <w:pStyle w:val="Heading2"/>
        <w:shd w:fill="ffffff" w:val="clear"/>
        <w:spacing w:after="180" w:lineRule="auto"/>
        <w:rPr/>
      </w:pPr>
      <w:bookmarkStart w:colFirst="0" w:colLast="0" w:name="_3tsku6mxktme" w:id="72"/>
      <w:bookmarkEnd w:id="72"/>
      <w:r w:rsidDel="00000000" w:rsidR="00000000" w:rsidRPr="00000000">
        <w:rPr>
          <w:i w:val="1"/>
          <w:rtl w:val="0"/>
        </w:rPr>
        <w:t xml:space="preserve">Section 6 — Use of Outside Experts:</w:t>
      </w:r>
      <w:r w:rsidDel="00000000" w:rsidR="00000000" w:rsidRPr="00000000">
        <w:rPr>
          <w:rtl w:val="0"/>
        </w:rPr>
        <w:t xml:space="preserve"> </w:t>
      </w:r>
    </w:p>
    <w:p w:rsidR="00000000" w:rsidDel="00000000" w:rsidP="00000000" w:rsidRDefault="00000000" w:rsidRPr="00000000" w14:paraId="0000012A">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conducting the periodic reviews as provided for, the corporation may, but need not, use outside advisors. If outside experts are used, their use shall not relieve the governing board of its responsibility for ensuring periodic reviews are conducted.</w:t>
      </w:r>
    </w:p>
    <w:p w:rsidR="00000000" w:rsidDel="00000000" w:rsidP="00000000" w:rsidRDefault="00000000" w:rsidRPr="00000000" w14:paraId="0000012B">
      <w:pPr>
        <w:pStyle w:val="Heading1"/>
        <w:shd w:fill="ffffff" w:val="clear"/>
        <w:spacing w:after="180" w:lineRule="auto"/>
        <w:rPr/>
      </w:pPr>
      <w:bookmarkStart w:colFirst="0" w:colLast="0" w:name="_fwt17qi5zg03" w:id="73"/>
      <w:bookmarkEnd w:id="73"/>
      <w:r w:rsidDel="00000000" w:rsidR="00000000" w:rsidRPr="00000000">
        <w:rPr>
          <w:rtl w:val="0"/>
        </w:rPr>
        <w:t xml:space="preserve">ARTICLE XI — </w:t>
      </w:r>
      <w:commentRangeStart w:id="9"/>
      <w:r w:rsidDel="00000000" w:rsidR="00000000" w:rsidRPr="00000000">
        <w:rPr>
          <w:rtl w:val="0"/>
        </w:rPr>
        <w:t xml:space="preserve">CODES OF CONDUCT AND ETHICS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2C">
      <w:pPr>
        <w:pStyle w:val="Heading2"/>
        <w:shd w:fill="ffffff" w:val="clear"/>
        <w:spacing w:after="180" w:lineRule="auto"/>
        <w:rPr/>
      </w:pPr>
      <w:bookmarkStart w:colFirst="0" w:colLast="0" w:name="_2nofgo3oghpz" w:id="74"/>
      <w:bookmarkEnd w:id="74"/>
      <w:r w:rsidDel="00000000" w:rsidR="00000000" w:rsidRPr="00000000">
        <w:rPr>
          <w:i w:val="1"/>
          <w:rtl w:val="0"/>
        </w:rPr>
        <w:t xml:space="preserve">Section 1 — Code of Conduct:</w:t>
      </w:r>
      <w:r w:rsidDel="00000000" w:rsidR="00000000" w:rsidRPr="00000000">
        <w:rPr>
          <w:rtl w:val="0"/>
        </w:rPr>
        <w:t xml:space="preserve"> </w:t>
      </w:r>
    </w:p>
    <w:p w:rsidR="00000000" w:rsidDel="00000000" w:rsidP="00000000" w:rsidRDefault="00000000" w:rsidRPr="00000000" w14:paraId="0000012D">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Code of Conduct acts as a foundational document for board members, outlining expectations regarding their behavior, decision-making, and interactions within the nonprofit organization requiring them to uphold </w:t>
      </w:r>
      <w:r w:rsidDel="00000000" w:rsidR="00000000" w:rsidRPr="00000000">
        <w:rPr>
          <w:rFonts w:ascii="Times New Roman" w:cs="Times New Roman" w:eastAsia="Times New Roman" w:hAnsi="Times New Roman"/>
          <w:sz w:val="24"/>
          <w:szCs w:val="24"/>
          <w:rtl w:val="0"/>
        </w:rPr>
        <w:t xml:space="preserve">the duty of care, the duty of loyalty, and the duty of obedience</w:t>
      </w:r>
      <w:r w:rsidDel="00000000" w:rsidR="00000000" w:rsidRPr="00000000">
        <w:rPr>
          <w:rFonts w:ascii="Times New Roman" w:cs="Times New Roman" w:eastAsia="Times New Roman" w:hAnsi="Times New Roman"/>
          <w:sz w:val="24"/>
          <w:szCs w:val="24"/>
          <w:rtl w:val="0"/>
        </w:rPr>
        <w:t xml:space="preserve"> to RIIS. It serves as a guide to ensure ethical conduct, mutual respect, and professionalism throughout their tenure. </w:t>
      </w:r>
    </w:p>
    <w:p w:rsidR="00000000" w:rsidDel="00000000" w:rsidP="00000000" w:rsidRDefault="00000000" w:rsidRPr="00000000" w14:paraId="0000012E">
      <w:pPr>
        <w:pStyle w:val="Heading2"/>
        <w:shd w:fill="ffffff" w:val="clear"/>
        <w:spacing w:after="180" w:lineRule="auto"/>
        <w:rPr/>
      </w:pPr>
      <w:bookmarkStart w:colFirst="0" w:colLast="0" w:name="_cg1sqglnf0v2" w:id="75"/>
      <w:bookmarkEnd w:id="75"/>
      <w:r w:rsidDel="00000000" w:rsidR="00000000" w:rsidRPr="00000000">
        <w:rPr>
          <w:i w:val="1"/>
          <w:rtl w:val="0"/>
        </w:rPr>
        <w:t xml:space="preserve">Section 2 — Fiduciary Duties:</w:t>
      </w:r>
      <w:r w:rsidDel="00000000" w:rsidR="00000000" w:rsidRPr="00000000">
        <w:rPr>
          <w:rtl w:val="0"/>
        </w:rPr>
        <w:t xml:space="preserve"> </w:t>
      </w:r>
    </w:p>
    <w:p w:rsidR="00000000" w:rsidDel="00000000" w:rsidP="00000000" w:rsidRDefault="00000000" w:rsidRPr="00000000" w14:paraId="0000012F">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Board members have a fiduciary duty, meaning they are legally obligated to act in the best interest of the nonprofit organization. Policies related to fiduciary duties clarify expectations for financial stewardship, appropriate use of resources, and avoidance of personal gain at the expense of the organization. </w:t>
      </w:r>
    </w:p>
    <w:p w:rsidR="00000000" w:rsidDel="00000000" w:rsidP="00000000" w:rsidRDefault="00000000" w:rsidRPr="00000000" w14:paraId="00000130">
      <w:pPr>
        <w:pStyle w:val="Heading2"/>
        <w:shd w:fill="ffffff" w:val="clear"/>
        <w:spacing w:after="180" w:lineRule="auto"/>
        <w:rPr/>
      </w:pPr>
      <w:bookmarkStart w:colFirst="0" w:colLast="0" w:name="_yv9xpgj40nue" w:id="76"/>
      <w:bookmarkEnd w:id="76"/>
      <w:r w:rsidDel="00000000" w:rsidR="00000000" w:rsidRPr="00000000">
        <w:rPr>
          <w:i w:val="1"/>
          <w:rtl w:val="0"/>
        </w:rPr>
        <w:t xml:space="preserve">Section 3 — Integrity and Transparency:</w:t>
      </w:r>
      <w:r w:rsidDel="00000000" w:rsidR="00000000" w:rsidRPr="00000000">
        <w:rPr>
          <w:rtl w:val="0"/>
        </w:rPr>
        <w:t xml:space="preserve"> </w:t>
      </w:r>
    </w:p>
    <w:p w:rsidR="00000000" w:rsidDel="00000000" w:rsidP="00000000" w:rsidRDefault="00000000" w:rsidRPr="00000000" w14:paraId="00000131">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policies emphasize the importance of acting with integrity, honesty, and transparency in all aspects of board membership. They require board members to maintain confidentiality when necessary, avoid misrepresentation or misleading statements, and ensure accurate reporting and disclosure practices. </w:t>
      </w:r>
    </w:p>
    <w:p w:rsidR="00000000" w:rsidDel="00000000" w:rsidP="00000000" w:rsidRDefault="00000000" w:rsidRPr="00000000" w14:paraId="00000132">
      <w:pPr>
        <w:pStyle w:val="Heading2"/>
        <w:shd w:fill="ffffff" w:val="clear"/>
        <w:spacing w:after="180" w:lineRule="auto"/>
        <w:rPr/>
      </w:pPr>
      <w:bookmarkStart w:colFirst="0" w:colLast="0" w:name="_r7cppyiz6eqn" w:id="77"/>
      <w:bookmarkEnd w:id="77"/>
      <w:r w:rsidDel="00000000" w:rsidR="00000000" w:rsidRPr="00000000">
        <w:rPr>
          <w:rtl w:val="0"/>
        </w:rPr>
        <w:t xml:space="preserve">Section 4 — Compliance and Legal Obligations: </w:t>
      </w:r>
    </w:p>
    <w:p w:rsidR="00000000" w:rsidDel="00000000" w:rsidP="00000000" w:rsidRDefault="00000000" w:rsidRPr="00000000" w14:paraId="00000133">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Nonprofit organizations in </w:t>
      </w:r>
      <w:r w:rsidDel="00000000" w:rsidR="00000000" w:rsidRPr="00000000">
        <w:rPr>
          <w:rFonts w:ascii="Times New Roman" w:cs="Times New Roman" w:eastAsia="Times New Roman" w:hAnsi="Times New Roman"/>
          <w:sz w:val="24"/>
          <w:szCs w:val="24"/>
          <w:rtl w:val="0"/>
        </w:rPr>
        <w:t xml:space="preserve">California</w:t>
      </w:r>
      <w:r w:rsidDel="00000000" w:rsidR="00000000" w:rsidRPr="00000000">
        <w:rPr>
          <w:rFonts w:ascii="Times New Roman" w:cs="Times New Roman" w:eastAsia="Times New Roman" w:hAnsi="Times New Roman"/>
          <w:sz w:val="24"/>
          <w:szCs w:val="24"/>
          <w:rtl w:val="0"/>
        </w:rPr>
        <w:t xml:space="preserve"> are subject to various legal requirements and regulations. They must produce</w:t>
      </w:r>
      <w:r w:rsidDel="00000000" w:rsidR="00000000" w:rsidRPr="00000000">
        <w:rPr>
          <w:rFonts w:ascii="Times New Roman" w:cs="Times New Roman" w:eastAsia="Times New Roman" w:hAnsi="Times New Roman"/>
          <w:sz w:val="24"/>
          <w:szCs w:val="24"/>
          <w:rtl w:val="0"/>
        </w:rPr>
        <w:t xml:space="preserve"> policies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outlining</w:t>
      </w:r>
      <w:r w:rsidDel="00000000" w:rsidR="00000000" w:rsidRPr="00000000">
        <w:rPr>
          <w:rFonts w:ascii="Times New Roman" w:cs="Times New Roman" w:eastAsia="Times New Roman" w:hAnsi="Times New Roman"/>
          <w:sz w:val="24"/>
          <w:szCs w:val="24"/>
          <w:rtl w:val="0"/>
        </w:rPr>
        <w:t xml:space="preserve"> the responsibilities of board members to comply with applicable laws, including those related to employment, fundraising, financial reporting, taxes, and other relevant areas. </w:t>
      </w:r>
    </w:p>
    <w:p w:rsidR="00000000" w:rsidDel="00000000" w:rsidP="00000000" w:rsidRDefault="00000000" w:rsidRPr="00000000" w14:paraId="00000134">
      <w:pPr>
        <w:pStyle w:val="Heading2"/>
        <w:shd w:fill="ffffff" w:val="clear"/>
        <w:spacing w:after="180" w:lineRule="auto"/>
        <w:rPr/>
      </w:pPr>
      <w:bookmarkStart w:colFirst="0" w:colLast="0" w:name="_t7v0vm6fot10" w:id="78"/>
      <w:bookmarkEnd w:id="78"/>
      <w:r w:rsidDel="00000000" w:rsidR="00000000" w:rsidRPr="00000000">
        <w:rPr>
          <w:i w:val="1"/>
          <w:rtl w:val="0"/>
        </w:rPr>
        <w:t xml:space="preserve">Section 5 — Accountability and Evaluation:</w:t>
      </w:r>
      <w:r w:rsidDel="00000000" w:rsidR="00000000" w:rsidRPr="00000000">
        <w:rPr>
          <w:rtl w:val="0"/>
        </w:rPr>
        <w:t xml:space="preserve"> </w:t>
      </w:r>
    </w:p>
    <w:p w:rsidR="00000000" w:rsidDel="00000000" w:rsidP="00000000" w:rsidRDefault="00000000" w:rsidRPr="00000000" w14:paraId="00000135">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Policies may include provisions on regular evaluations of individual board member performances, board effectiveness, and the organization as a whole to establish accountability within the board</w:t>
      </w:r>
      <w:r w:rsidDel="00000000" w:rsidR="00000000" w:rsidRPr="00000000">
        <w:rPr>
          <w:rFonts w:ascii="Times New Roman" w:cs="Times New Roman" w:eastAsia="Times New Roman" w:hAnsi="Times New Roman"/>
          <w:sz w:val="24"/>
          <w:szCs w:val="24"/>
          <w:rtl w:val="0"/>
        </w:rPr>
        <w:t xml:space="preserve">. These evaluations help identify areas for improvement and ensure continuous learning and growth. </w:t>
      </w:r>
    </w:p>
    <w:p w:rsidR="00000000" w:rsidDel="00000000" w:rsidP="00000000" w:rsidRDefault="00000000" w:rsidRPr="00000000" w14:paraId="00000136">
      <w:pPr>
        <w:pStyle w:val="Heading2"/>
        <w:shd w:fill="ffffff" w:val="clear"/>
        <w:spacing w:after="180" w:lineRule="auto"/>
        <w:rPr/>
      </w:pPr>
      <w:bookmarkStart w:colFirst="0" w:colLast="0" w:name="_49594n8dhw0g" w:id="79"/>
      <w:bookmarkEnd w:id="79"/>
      <w:r w:rsidDel="00000000" w:rsidR="00000000" w:rsidRPr="00000000">
        <w:rPr>
          <w:rtl w:val="0"/>
        </w:rPr>
        <w:t xml:space="preserve">Section 6 — Best Practices and Continuing Education: </w:t>
      </w:r>
    </w:p>
    <w:p w:rsidR="00000000" w:rsidDel="00000000" w:rsidP="00000000" w:rsidRDefault="00000000" w:rsidRPr="00000000" w14:paraId="00000137">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Policies related to best practices and continuing education encourage board members to stay informed about nonprofit governance trends, relevant laws, and emerging practices. They may encourage participation in workshops, conferences, and training sessions to enhance the effectiveness of board members' contributions.</w:t>
      </w:r>
      <w:r w:rsidDel="00000000" w:rsidR="00000000" w:rsidRPr="00000000">
        <w:rPr>
          <w:rtl w:val="0"/>
        </w:rPr>
      </w:r>
    </w:p>
    <w:p w:rsidR="00000000" w:rsidDel="00000000" w:rsidP="00000000" w:rsidRDefault="00000000" w:rsidRPr="00000000" w14:paraId="00000138">
      <w:pPr>
        <w:shd w:fill="ffffff" w:val="clear"/>
        <w:spacing w:after="1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9">
      <w:pPr>
        <w:pStyle w:val="Heading1"/>
        <w:shd w:fill="ffffff" w:val="clear"/>
        <w:spacing w:after="180" w:lineRule="auto"/>
        <w:rPr/>
      </w:pPr>
      <w:bookmarkStart w:colFirst="0" w:colLast="0" w:name="_vjkn06czdblh" w:id="80"/>
      <w:bookmarkEnd w:id="80"/>
      <w:r w:rsidDel="00000000" w:rsidR="00000000" w:rsidRPr="00000000">
        <w:rPr>
          <w:rtl w:val="0"/>
        </w:rPr>
        <w:t xml:space="preserve">ARTICLE XII — EXECUTION OF INSTRUMENTS, DEPOSITS, AND FUNDS</w:t>
      </w:r>
    </w:p>
    <w:p w:rsidR="00000000" w:rsidDel="00000000" w:rsidP="00000000" w:rsidRDefault="00000000" w:rsidRPr="00000000" w14:paraId="0000013A">
      <w:pPr>
        <w:pStyle w:val="Heading2"/>
        <w:shd w:fill="ffffff" w:val="clear"/>
        <w:spacing w:after="180" w:lineRule="auto"/>
        <w:rPr>
          <w:i w:val="1"/>
        </w:rPr>
      </w:pPr>
      <w:bookmarkStart w:colFirst="0" w:colLast="0" w:name="_3kdtkkd6s5f7" w:id="81"/>
      <w:bookmarkEnd w:id="81"/>
      <w:r w:rsidDel="00000000" w:rsidR="00000000" w:rsidRPr="00000000">
        <w:rPr>
          <w:i w:val="1"/>
          <w:rtl w:val="0"/>
        </w:rPr>
        <w:t xml:space="preserve">Section 1 —</w:t>
      </w:r>
      <w:r w:rsidDel="00000000" w:rsidR="00000000" w:rsidRPr="00000000">
        <w:rPr>
          <w:rtl w:val="0"/>
        </w:rPr>
        <w:t xml:space="preserve"> </w:t>
      </w:r>
      <w:r w:rsidDel="00000000" w:rsidR="00000000" w:rsidRPr="00000000">
        <w:rPr>
          <w:i w:val="1"/>
          <w:rtl w:val="0"/>
        </w:rPr>
        <w:t xml:space="preserve">Execution of Instruments: </w:t>
      </w:r>
    </w:p>
    <w:p w:rsidR="00000000" w:rsidDel="00000000" w:rsidP="00000000" w:rsidRDefault="00000000" w:rsidRPr="00000000" w14:paraId="0000013B">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board of directors, except as otherwise provided in these bylaws, may by resolution authorize any officer or agent of the corporation to enter into any contract or execute and deliver any instrument in the name of and on behalf of the corporation, and such authority may be general or confined to specific instances. Unless so authorized, no officer, agent, or employee shall have any power or authority to bind the corporation by any contract or engagement to pledge its credit or to render it liable monetarily for any purpose or in any amount. Any such resolutions should be made available to the voting members as early as possible, and within two weeks maximum.</w:t>
      </w:r>
    </w:p>
    <w:p w:rsidR="00000000" w:rsidDel="00000000" w:rsidP="00000000" w:rsidRDefault="00000000" w:rsidRPr="00000000" w14:paraId="0000013C">
      <w:pPr>
        <w:pStyle w:val="Heading2"/>
        <w:shd w:fill="ffffff" w:val="clear"/>
        <w:spacing w:after="180" w:lineRule="auto"/>
        <w:rPr>
          <w:i w:val="1"/>
        </w:rPr>
      </w:pPr>
      <w:bookmarkStart w:colFirst="0" w:colLast="0" w:name="_rh9c8q26nkoc" w:id="82"/>
      <w:bookmarkEnd w:id="82"/>
      <w:r w:rsidDel="00000000" w:rsidR="00000000" w:rsidRPr="00000000">
        <w:rPr>
          <w:i w:val="1"/>
          <w:rtl w:val="0"/>
        </w:rPr>
        <w:t xml:space="preserve">Section 2</w:t>
      </w:r>
      <w:r w:rsidDel="00000000" w:rsidR="00000000" w:rsidRPr="00000000">
        <w:rPr>
          <w:rtl w:val="0"/>
        </w:rPr>
        <w:t xml:space="preserve"> </w:t>
      </w:r>
      <w:r w:rsidDel="00000000" w:rsidR="00000000" w:rsidRPr="00000000">
        <w:rPr>
          <w:i w:val="1"/>
          <w:rtl w:val="0"/>
        </w:rPr>
        <w:t xml:space="preserve">— Checks and Notes: </w:t>
      </w:r>
    </w:p>
    <w:p w:rsidR="00000000" w:rsidDel="00000000" w:rsidP="00000000" w:rsidRDefault="00000000" w:rsidRPr="00000000" w14:paraId="0000013D">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as otherwise specifically determined by resolution of the board of directors, or as otherwise required by law, checks, drafts, promissory notes, orders for the payment of money, and other evidence of indebtedness of the corporation shall be signed by the treasurer and countersigned by the president of the corporation.</w:t>
      </w:r>
    </w:p>
    <w:p w:rsidR="00000000" w:rsidDel="00000000" w:rsidP="00000000" w:rsidRDefault="00000000" w:rsidRPr="00000000" w14:paraId="0000013E">
      <w:pPr>
        <w:pStyle w:val="Heading2"/>
        <w:shd w:fill="ffffff" w:val="clear"/>
        <w:spacing w:after="180" w:lineRule="auto"/>
        <w:rPr>
          <w:i w:val="1"/>
        </w:rPr>
      </w:pPr>
      <w:bookmarkStart w:colFirst="0" w:colLast="0" w:name="_pqgvyroodngu" w:id="83"/>
      <w:bookmarkEnd w:id="83"/>
      <w:r w:rsidDel="00000000" w:rsidR="00000000" w:rsidRPr="00000000">
        <w:rPr>
          <w:i w:val="1"/>
          <w:rtl w:val="0"/>
        </w:rPr>
        <w:t xml:space="preserve">Section 3</w:t>
      </w:r>
      <w:r w:rsidDel="00000000" w:rsidR="00000000" w:rsidRPr="00000000">
        <w:rPr>
          <w:rtl w:val="0"/>
        </w:rPr>
        <w:t xml:space="preserve"> </w:t>
      </w:r>
      <w:r w:rsidDel="00000000" w:rsidR="00000000" w:rsidRPr="00000000">
        <w:rPr>
          <w:i w:val="1"/>
          <w:rtl w:val="0"/>
        </w:rPr>
        <w:t xml:space="preserve">—</w:t>
      </w:r>
      <w:r w:rsidDel="00000000" w:rsidR="00000000" w:rsidRPr="00000000">
        <w:rPr>
          <w:rtl w:val="0"/>
        </w:rPr>
        <w:t xml:space="preserve"> </w:t>
      </w:r>
      <w:r w:rsidDel="00000000" w:rsidR="00000000" w:rsidRPr="00000000">
        <w:rPr>
          <w:i w:val="1"/>
          <w:rtl w:val="0"/>
        </w:rPr>
        <w:t xml:space="preserve">Deposits: </w:t>
      </w:r>
    </w:p>
    <w:p w:rsidR="00000000" w:rsidDel="00000000" w:rsidP="00000000" w:rsidRDefault="00000000" w:rsidRPr="00000000" w14:paraId="0000013F">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funds of the corporation shall be deposited within one month from receipt to the credit of the corporation in such banks, trust companies, or other depositories as the board of directors may select.</w:t>
      </w:r>
    </w:p>
    <w:p w:rsidR="00000000" w:rsidDel="00000000" w:rsidP="00000000" w:rsidRDefault="00000000" w:rsidRPr="00000000" w14:paraId="00000140">
      <w:pPr>
        <w:pStyle w:val="Heading2"/>
        <w:shd w:fill="ffffff" w:val="clear"/>
        <w:spacing w:after="180" w:lineRule="auto"/>
        <w:rPr/>
      </w:pPr>
      <w:bookmarkStart w:colFirst="0" w:colLast="0" w:name="_b54hkmo69vfz" w:id="84"/>
      <w:bookmarkEnd w:id="84"/>
      <w:r w:rsidDel="00000000" w:rsidR="00000000" w:rsidRPr="00000000">
        <w:rPr>
          <w:rtl w:val="0"/>
        </w:rPr>
        <w:t xml:space="preserve">Section 4 — Gifts: </w:t>
      </w:r>
    </w:p>
    <w:p w:rsidR="00000000" w:rsidDel="00000000" w:rsidP="00000000" w:rsidRDefault="00000000" w:rsidRPr="00000000" w14:paraId="00000141">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board of directors may accept on behalf of the corporation any contribution, gift, bequest, or devise for the nonprofit purposes of this corporation.</w:t>
      </w:r>
    </w:p>
    <w:p w:rsidR="00000000" w:rsidDel="00000000" w:rsidP="00000000" w:rsidRDefault="00000000" w:rsidRPr="00000000" w14:paraId="00000142">
      <w:pPr>
        <w:pStyle w:val="Heading1"/>
        <w:spacing w:after="180" w:lineRule="auto"/>
        <w:rPr/>
      </w:pPr>
      <w:bookmarkStart w:colFirst="0" w:colLast="0" w:name="_auubcqbc4758" w:id="85"/>
      <w:bookmarkEnd w:id="85"/>
      <w:r w:rsidDel="00000000" w:rsidR="00000000" w:rsidRPr="00000000">
        <w:rPr>
          <w:rtl w:val="0"/>
        </w:rPr>
        <w:t xml:space="preserve">ARTICLE XIII — CORPORATE RECORDS, REPORTS, AND SEAL</w:t>
      </w:r>
    </w:p>
    <w:p w:rsidR="00000000" w:rsidDel="00000000" w:rsidP="00000000" w:rsidRDefault="00000000" w:rsidRPr="00000000" w14:paraId="00000143">
      <w:pPr>
        <w:pStyle w:val="Heading2"/>
        <w:spacing w:after="180" w:lineRule="auto"/>
        <w:rPr/>
      </w:pPr>
      <w:bookmarkStart w:colFirst="0" w:colLast="0" w:name="_olw7o58xzwf0" w:id="86"/>
      <w:bookmarkEnd w:id="86"/>
      <w:r w:rsidDel="00000000" w:rsidR="00000000" w:rsidRPr="00000000">
        <w:rPr>
          <w:rtl w:val="0"/>
        </w:rPr>
        <w:t xml:space="preserve">Section 1 — Maintenance of Corporate Records: </w:t>
      </w:r>
    </w:p>
    <w:p w:rsidR="00000000" w:rsidDel="00000000" w:rsidP="00000000" w:rsidRDefault="00000000" w:rsidRPr="00000000" w14:paraId="00000144">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after="180" w:lineRule="auto"/>
        <w:rPr>
          <w:rFonts w:ascii="Times New Roman" w:cs="Times New Roman" w:eastAsia="Times New Roman" w:hAnsi="Times New Roman"/>
          <w:sz w:val="24"/>
          <w:szCs w:val="24"/>
        </w:rPr>
      </w:pPr>
      <w:r w:rsidDel="00000000" w:rsidR="00000000" w:rsidRPr="00000000">
        <w:rPr>
          <w:rtl w:val="0"/>
        </w:rPr>
        <w:t xml:space="preserve">In accordance with </w:t>
      </w:r>
      <w:hyperlink r:id="rId9">
        <w:r w:rsidDel="00000000" w:rsidR="00000000" w:rsidRPr="00000000">
          <w:rPr>
            <w:color w:val="1155cc"/>
            <w:u w:val="single"/>
            <w:rtl w:val="0"/>
          </w:rPr>
          <w:t xml:space="preserve">IRS Publication 583</w:t>
        </w:r>
      </w:hyperlink>
      <w:r w:rsidDel="00000000" w:rsidR="00000000" w:rsidRPr="00000000">
        <w:rPr>
          <w:rtl w:val="0"/>
        </w:rPr>
        <w:t xml:space="preserve"> and applicable regulations, t</w:t>
      </w:r>
      <w:r w:rsidDel="00000000" w:rsidR="00000000" w:rsidRPr="00000000">
        <w:rPr>
          <w:rFonts w:ascii="Times New Roman" w:cs="Times New Roman" w:eastAsia="Times New Roman" w:hAnsi="Times New Roman"/>
          <w:sz w:val="24"/>
          <w:szCs w:val="24"/>
          <w:rtl w:val="0"/>
        </w:rPr>
        <w:t xml:space="preserve">he corporation shall keep </w:t>
      </w:r>
      <w:r w:rsidDel="00000000" w:rsidR="00000000" w:rsidRPr="00000000">
        <w:rPr>
          <w:rtl w:val="0"/>
        </w:rPr>
        <w:t xml:space="preserve">on a secure website accessible to members or, if otherwise restricted, accessible to authorized parties: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6">
      <w:pP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of all meetings of directors, committees of the board, and</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of all meetings of members, indicating the time and place of holding such meetings, whether regular or special, how called, the notice given, and the names of those present and the proceedings thereof; </w:t>
      </w:r>
    </w:p>
    <w:p w:rsidR="00000000" w:rsidDel="00000000" w:rsidP="00000000" w:rsidRDefault="00000000" w:rsidRPr="00000000" w14:paraId="00000147">
      <w:pP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Adequate and correct books and records of account, including accounts of its properties and business transactions and accounts of its assets, liabilities, receipts, disbursements, gains, and losses; </w:t>
      </w:r>
    </w:p>
    <w:p w:rsidR="00000000" w:rsidDel="00000000" w:rsidP="00000000" w:rsidRDefault="00000000" w:rsidRPr="00000000" w14:paraId="00000148">
      <w:pP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secured record of its member</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indicating their names and addresses and, if applicable, the class of membership held by each member and the termination date of any membership. Individual members must opt in to make visible individual items of their personal information to other RIIS members and/or publicly available.</w:t>
      </w:r>
    </w:p>
    <w:p w:rsidR="00000000" w:rsidDel="00000000" w:rsidP="00000000" w:rsidRDefault="00000000" w:rsidRPr="00000000" w14:paraId="00000149">
      <w:pP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copy of the corporation’s articles of incorporation and bylaws as amended to date, which shall be open to inspection by the members.</w:t>
      </w:r>
    </w:p>
    <w:p w:rsidR="00000000" w:rsidDel="00000000" w:rsidP="00000000" w:rsidRDefault="00000000" w:rsidRPr="00000000" w14:paraId="0000014A">
      <w:pPr>
        <w:pStyle w:val="Heading2"/>
        <w:spacing w:after="180" w:lineRule="auto"/>
        <w:rPr>
          <w:i w:val="1"/>
        </w:rPr>
      </w:pPr>
      <w:bookmarkStart w:colFirst="0" w:colLast="0" w:name="_ov2hqeyant1c" w:id="87"/>
      <w:bookmarkEnd w:id="87"/>
      <w:r w:rsidDel="00000000" w:rsidR="00000000" w:rsidRPr="00000000">
        <w:rPr>
          <w:i w:val="1"/>
          <w:rtl w:val="0"/>
        </w:rPr>
        <w:t xml:space="preserve">Section 2</w:t>
      </w:r>
      <w:r w:rsidDel="00000000" w:rsidR="00000000" w:rsidRPr="00000000">
        <w:rPr>
          <w:rtl w:val="0"/>
        </w:rPr>
        <w:t xml:space="preserve"> </w:t>
      </w:r>
      <w:r w:rsidDel="00000000" w:rsidR="00000000" w:rsidRPr="00000000">
        <w:rPr>
          <w:i w:val="1"/>
          <w:rtl w:val="0"/>
        </w:rPr>
        <w:t xml:space="preserve">—</w:t>
      </w:r>
      <w:r w:rsidDel="00000000" w:rsidR="00000000" w:rsidRPr="00000000">
        <w:rPr>
          <w:rtl w:val="0"/>
        </w:rPr>
        <w:t xml:space="preserve"> </w:t>
      </w:r>
      <w:r w:rsidDel="00000000" w:rsidR="00000000" w:rsidRPr="00000000">
        <w:rPr>
          <w:i w:val="1"/>
          <w:rtl w:val="0"/>
        </w:rPr>
        <w:t xml:space="preserve">Corporate Seal: </w:t>
      </w:r>
      <w:r w:rsidDel="00000000" w:rsidR="00000000" w:rsidRPr="00000000">
        <w:rPr>
          <w:rtl w:val="0"/>
        </w:rPr>
      </w:r>
    </w:p>
    <w:p w:rsidR="00000000" w:rsidDel="00000000" w:rsidP="00000000" w:rsidRDefault="00000000" w:rsidRPr="00000000" w14:paraId="0000014B">
      <w:pP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board of directors may adopt, use, and at will alter a corporate seal. </w:t>
      </w:r>
      <w:r w:rsidDel="00000000" w:rsidR="00000000" w:rsidRPr="00000000">
        <w:rPr>
          <w:rtl w:val="0"/>
        </w:rPr>
        <w:t xml:space="preserve">The</w:t>
      </w:r>
      <w:r w:rsidDel="00000000" w:rsidR="00000000" w:rsidRPr="00000000">
        <w:rPr>
          <w:rFonts w:ascii="Times New Roman" w:cs="Times New Roman" w:eastAsia="Times New Roman" w:hAnsi="Times New Roman"/>
          <w:sz w:val="24"/>
          <w:szCs w:val="24"/>
          <w:rtl w:val="0"/>
        </w:rPr>
        <w:t xml:space="preserve"> seal shall be kept </w:t>
      </w:r>
      <w:r w:rsidDel="00000000" w:rsidR="00000000" w:rsidRPr="00000000">
        <w:rPr>
          <w:rtl w:val="0"/>
        </w:rPr>
        <w:t xml:space="preserve">on a secure website</w:t>
      </w:r>
      <w:r w:rsidDel="00000000" w:rsidR="00000000" w:rsidRPr="00000000">
        <w:rPr>
          <w:rFonts w:ascii="Times New Roman" w:cs="Times New Roman" w:eastAsia="Times New Roman" w:hAnsi="Times New Roman"/>
          <w:sz w:val="24"/>
          <w:szCs w:val="24"/>
          <w:rtl w:val="0"/>
        </w:rPr>
        <w:t xml:space="preserve">. Failure to affix the seal to corporate instruments, however, shall not affect the validity of any such instrument.</w:t>
      </w:r>
    </w:p>
    <w:p w:rsidR="00000000" w:rsidDel="00000000" w:rsidP="00000000" w:rsidRDefault="00000000" w:rsidRPr="00000000" w14:paraId="0000014C">
      <w:pPr>
        <w:pStyle w:val="Heading2"/>
        <w:spacing w:after="180" w:lineRule="auto"/>
        <w:rPr>
          <w:i w:val="1"/>
        </w:rPr>
      </w:pPr>
      <w:bookmarkStart w:colFirst="0" w:colLast="0" w:name="_y7p1zetpg8tp" w:id="88"/>
      <w:bookmarkEnd w:id="88"/>
      <w:r w:rsidDel="00000000" w:rsidR="00000000" w:rsidRPr="00000000">
        <w:rPr>
          <w:i w:val="1"/>
          <w:rtl w:val="0"/>
        </w:rPr>
        <w:t xml:space="preserve">Section 3</w:t>
      </w:r>
      <w:r w:rsidDel="00000000" w:rsidR="00000000" w:rsidRPr="00000000">
        <w:rPr>
          <w:rtl w:val="0"/>
        </w:rPr>
        <w:t xml:space="preserve"> </w:t>
      </w:r>
      <w:r w:rsidDel="00000000" w:rsidR="00000000" w:rsidRPr="00000000">
        <w:rPr>
          <w:i w:val="1"/>
          <w:rtl w:val="0"/>
        </w:rPr>
        <w:t xml:space="preserve">— Directors’ Inspection Rights:</w:t>
      </w:r>
    </w:p>
    <w:p w:rsidR="00000000" w:rsidDel="00000000" w:rsidP="00000000" w:rsidRDefault="00000000" w:rsidRPr="00000000" w14:paraId="0000014D">
      <w:pP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director shall have the absolute right at any reasonable time to inspect and copy all books, records, and documents of every kind, and shall have such other rights to inspect the books, records, and properties of this corporation as may be required under the articles of incorporation, other provisions of these bylaws, and provisions of law.</w:t>
      </w:r>
    </w:p>
    <w:p w:rsidR="00000000" w:rsidDel="00000000" w:rsidP="00000000" w:rsidRDefault="00000000" w:rsidRPr="00000000" w14:paraId="0000014E">
      <w:pPr>
        <w:pStyle w:val="Heading2"/>
        <w:spacing w:after="180" w:lineRule="auto"/>
        <w:rPr>
          <w:i w:val="1"/>
        </w:rPr>
      </w:pPr>
      <w:bookmarkStart w:colFirst="0" w:colLast="0" w:name="_53f624qq4cu0" w:id="89"/>
      <w:bookmarkEnd w:id="89"/>
      <w:r w:rsidDel="00000000" w:rsidR="00000000" w:rsidRPr="00000000">
        <w:rPr>
          <w:i w:val="1"/>
          <w:rtl w:val="0"/>
        </w:rPr>
        <w:t xml:space="preserve">Section 4</w:t>
      </w:r>
      <w:r w:rsidDel="00000000" w:rsidR="00000000" w:rsidRPr="00000000">
        <w:rPr>
          <w:rtl w:val="0"/>
        </w:rPr>
        <w:t xml:space="preserve"> </w:t>
      </w:r>
      <w:r w:rsidDel="00000000" w:rsidR="00000000" w:rsidRPr="00000000">
        <w:rPr>
          <w:i w:val="1"/>
          <w:rtl w:val="0"/>
        </w:rPr>
        <w:t xml:space="preserve">— Members’ Inspection Rights: </w:t>
      </w:r>
    </w:p>
    <w:p w:rsidR="00000000" w:rsidDel="00000000" w:rsidP="00000000" w:rsidRDefault="00000000" w:rsidRPr="00000000" w14:paraId="0000014F">
      <w:pP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member shall have the following inspection rights, for a purpose reasonably related to such person’s interest as a member. This includes the right to inspect at any reasonable time the books, records, or minutes of proceedings of the members or of the board or committees of the board, upon written demand on the secretary of the corporation by the member, for a purpose reasonably related to such person’s interests as a member.  Members shall have such other rights to inspect the books and records of this corporation as may be required under the articles of incorporation, other provisions of these bylaws, and provisions of law.</w:t>
      </w:r>
    </w:p>
    <w:p w:rsidR="00000000" w:rsidDel="00000000" w:rsidP="00000000" w:rsidRDefault="00000000" w:rsidRPr="00000000" w14:paraId="00000150">
      <w:pPr>
        <w:pStyle w:val="Heading2"/>
        <w:shd w:fill="ffffff" w:val="clear"/>
        <w:spacing w:after="180" w:lineRule="auto"/>
        <w:rPr/>
      </w:pPr>
      <w:bookmarkStart w:colFirst="0" w:colLast="0" w:name="_zc90vjhi54ih" w:id="90"/>
      <w:bookmarkEnd w:id="90"/>
      <w:r w:rsidDel="00000000" w:rsidR="00000000" w:rsidRPr="00000000">
        <w:rPr>
          <w:i w:val="1"/>
          <w:rtl w:val="0"/>
        </w:rPr>
        <w:t xml:space="preserve">Section 5. Records of Board and Board Committee Proceedings:</w:t>
      </w:r>
      <w:r w:rsidDel="00000000" w:rsidR="00000000" w:rsidRPr="00000000">
        <w:rPr>
          <w:rtl w:val="0"/>
        </w:rPr>
        <w:t xml:space="preserve"> </w:t>
      </w:r>
    </w:p>
    <w:p w:rsidR="00000000" w:rsidDel="00000000" w:rsidP="00000000" w:rsidRDefault="00000000" w:rsidRPr="00000000" w14:paraId="00000151">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minutes of meetings of the governing board and all committees with </w:t>
      </w:r>
      <w:r w:rsidDel="00000000" w:rsidR="00000000" w:rsidRPr="00000000">
        <w:rPr>
          <w:rFonts w:ascii="Times New Roman" w:cs="Times New Roman" w:eastAsia="Times New Roman" w:hAnsi="Times New Roman"/>
          <w:sz w:val="24"/>
          <w:szCs w:val="24"/>
          <w:rtl w:val="0"/>
        </w:rPr>
        <w:t xml:space="preserve">board-delegated</w:t>
      </w:r>
      <w:r w:rsidDel="00000000" w:rsidR="00000000" w:rsidRPr="00000000">
        <w:rPr>
          <w:rFonts w:ascii="Times New Roman" w:cs="Times New Roman" w:eastAsia="Times New Roman" w:hAnsi="Times New Roman"/>
          <w:sz w:val="24"/>
          <w:szCs w:val="24"/>
          <w:rtl w:val="0"/>
        </w:rPr>
        <w:t xml:space="preserve"> powers shall contain:</w:t>
      </w:r>
    </w:p>
    <w:p w:rsidR="00000000" w:rsidDel="00000000" w:rsidP="00000000" w:rsidRDefault="00000000" w:rsidRPr="00000000" w14:paraId="00000152">
      <w:pPr>
        <w:shd w:fill="ffffff" w:val="clear"/>
        <w:spacing w:after="180" w:lineRule="auto"/>
        <w:ind w:left="144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names of the persons who disclosed or otherwise were found to have a financial interest in connection with an actual or possible conflict of interest, the nature of the financial interest, any action taken to determine whether a conflict of interest was present, and the governing board's or committee's decision as to whether a conflict of interest in fact existed.</w:t>
      </w:r>
    </w:p>
    <w:p w:rsidR="00000000" w:rsidDel="00000000" w:rsidP="00000000" w:rsidRDefault="00000000" w:rsidRPr="00000000" w14:paraId="00000153">
      <w:pPr>
        <w:shd w:fill="ffffff" w:val="clear"/>
        <w:spacing w:after="180" w:lineRule="auto"/>
        <w:ind w:left="144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names of the persons who were present for discussions and votes relating to the transaction or arrangement, the content of the discussion, including any alternatives to the proposed transaction or arrangement, and a record of any votes taken in connection with the proceedings.</w:t>
      </w:r>
    </w:p>
    <w:p w:rsidR="00000000" w:rsidDel="00000000" w:rsidP="00000000" w:rsidRDefault="00000000" w:rsidRPr="00000000" w14:paraId="00000154">
      <w:pPr>
        <w:pStyle w:val="Heading1"/>
        <w:shd w:fill="ffffff" w:val="clear"/>
        <w:spacing w:after="180" w:lineRule="auto"/>
        <w:rPr/>
      </w:pPr>
      <w:bookmarkStart w:colFirst="0" w:colLast="0" w:name="_wkbdjwkgqw0d" w:id="91"/>
      <w:bookmarkEnd w:id="91"/>
      <w:r w:rsidDel="00000000" w:rsidR="00000000" w:rsidRPr="00000000">
        <w:rPr>
          <w:rtl w:val="0"/>
        </w:rPr>
        <w:t xml:space="preserve">ARTICLE XIV — COMPLIANCE WITH IRC 501(C)(3) TAX EXEMPTION PROVISIONS</w:t>
      </w:r>
    </w:p>
    <w:p w:rsidR="00000000" w:rsidDel="00000000" w:rsidP="00000000" w:rsidRDefault="00000000" w:rsidRPr="00000000" w14:paraId="00000155">
      <w:pPr>
        <w:pStyle w:val="Heading2"/>
        <w:shd w:fill="ffffff" w:val="clear"/>
        <w:spacing w:after="180" w:lineRule="auto"/>
        <w:rPr/>
      </w:pPr>
      <w:bookmarkStart w:colFirst="0" w:colLast="0" w:name="_5t2u2f4gfjuy" w:id="92"/>
      <w:bookmarkEnd w:id="92"/>
      <w:r w:rsidDel="00000000" w:rsidR="00000000" w:rsidRPr="00000000">
        <w:rPr>
          <w:rtl w:val="0"/>
        </w:rPr>
        <w:t xml:space="preserve">Section 1 — Limitations on Activities:</w:t>
      </w:r>
    </w:p>
    <w:p w:rsidR="00000000" w:rsidDel="00000000" w:rsidP="00000000" w:rsidRDefault="00000000" w:rsidRPr="00000000" w14:paraId="00000156">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substantial part of the activities of this corporation shall be the carrying on of propaganda, or otherwise attempting to influence legislation (except as otherwise provided by </w:t>
      </w:r>
      <w:r w:rsidDel="00000000" w:rsidR="00000000" w:rsidRPr="00000000">
        <w:rPr>
          <w:rFonts w:ascii="Times New Roman" w:cs="Times New Roman" w:eastAsia="Times New Roman" w:hAnsi="Times New Roman"/>
          <w:sz w:val="24"/>
          <w:szCs w:val="24"/>
          <w:rtl w:val="0"/>
        </w:rPr>
        <w:t xml:space="preserve">Section 501(h) of </w:t>
      </w:r>
      <w:r w:rsidDel="00000000" w:rsidR="00000000" w:rsidRPr="00000000">
        <w:rPr>
          <w:rFonts w:ascii="Times New Roman" w:cs="Times New Roman" w:eastAsia="Times New Roman" w:hAnsi="Times New Roman"/>
          <w:sz w:val="24"/>
          <w:szCs w:val="24"/>
          <w:rtl w:val="0"/>
        </w:rPr>
        <w:t xml:space="preserve">the Internal Revenue Code), and this corporation shall not participate in, or intervene in (including the publishing or distribution of statements), any political campaign on behalf of, or in opposition to, any candidate for public office.</w:t>
      </w:r>
    </w:p>
    <w:p w:rsidR="00000000" w:rsidDel="00000000" w:rsidP="00000000" w:rsidRDefault="00000000" w:rsidRPr="00000000" w14:paraId="00000157">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Notwithstanding any other provisions of these bylaws, this corporation shall not carry on any activities not permitted to be carried on (a) by a corporation exempt from federal income tax under Section 501(c)(3) of the Internal Revenue Code, or (b) by a corporation, contributions to which are deductible under Section 170(c)(2) of the Internal Revenue Code.</w:t>
      </w:r>
    </w:p>
    <w:p w:rsidR="00000000" w:rsidDel="00000000" w:rsidP="00000000" w:rsidRDefault="00000000" w:rsidRPr="00000000" w14:paraId="00000158">
      <w:pPr>
        <w:pStyle w:val="Heading2"/>
        <w:shd w:fill="ffffff" w:val="clear"/>
        <w:spacing w:after="180" w:lineRule="auto"/>
        <w:rPr>
          <w:i w:val="1"/>
        </w:rPr>
      </w:pPr>
      <w:bookmarkStart w:colFirst="0" w:colLast="0" w:name="_e3nigc7zv9r6" w:id="93"/>
      <w:bookmarkEnd w:id="93"/>
      <w:r w:rsidDel="00000000" w:rsidR="00000000" w:rsidRPr="00000000">
        <w:rPr>
          <w:i w:val="1"/>
          <w:rtl w:val="0"/>
        </w:rPr>
        <w:t xml:space="preserve">Section 2</w:t>
      </w:r>
      <w:r w:rsidDel="00000000" w:rsidR="00000000" w:rsidRPr="00000000">
        <w:rPr>
          <w:rtl w:val="0"/>
        </w:rPr>
        <w:t xml:space="preserve"> </w:t>
      </w:r>
      <w:r w:rsidDel="00000000" w:rsidR="00000000" w:rsidRPr="00000000">
        <w:rPr>
          <w:i w:val="1"/>
          <w:rtl w:val="0"/>
        </w:rPr>
        <w:t xml:space="preserve">—</w:t>
      </w:r>
      <w:r w:rsidDel="00000000" w:rsidR="00000000" w:rsidRPr="00000000">
        <w:rPr>
          <w:rtl w:val="0"/>
        </w:rPr>
        <w:t xml:space="preserve"> </w:t>
      </w:r>
      <w:r w:rsidDel="00000000" w:rsidR="00000000" w:rsidRPr="00000000">
        <w:rPr>
          <w:i w:val="1"/>
          <w:rtl w:val="0"/>
        </w:rPr>
        <w:t xml:space="preserve">Prohibition Against Private Inurement: </w:t>
      </w:r>
    </w:p>
    <w:p w:rsidR="00000000" w:rsidDel="00000000" w:rsidP="00000000" w:rsidRDefault="00000000" w:rsidRPr="00000000" w14:paraId="00000159">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part of the net earnings of this corporation shall inure to the benefit of, or be distributable to, its members, directors or trustees, officers, or other private persons, except that the corporation shall be authorized and empowered to pay reasonable compensation for services rendered and to make payments and distributions in furtherance of the purposes of this corporation.</w:t>
      </w:r>
    </w:p>
    <w:p w:rsidR="00000000" w:rsidDel="00000000" w:rsidP="00000000" w:rsidRDefault="00000000" w:rsidRPr="00000000" w14:paraId="0000015A">
      <w:pPr>
        <w:pStyle w:val="Heading2"/>
        <w:shd w:fill="ffffff" w:val="clear"/>
        <w:spacing w:after="180" w:lineRule="auto"/>
        <w:rPr>
          <w:i w:val="1"/>
        </w:rPr>
      </w:pPr>
      <w:bookmarkStart w:colFirst="0" w:colLast="0" w:name="_m1k7pmkvd7n6" w:id="94"/>
      <w:bookmarkEnd w:id="94"/>
      <w:r w:rsidDel="00000000" w:rsidR="00000000" w:rsidRPr="00000000">
        <w:rPr>
          <w:i w:val="1"/>
          <w:rtl w:val="0"/>
        </w:rPr>
        <w:t xml:space="preserve">Section 3</w:t>
      </w:r>
      <w:r w:rsidDel="00000000" w:rsidR="00000000" w:rsidRPr="00000000">
        <w:rPr>
          <w:rtl w:val="0"/>
        </w:rPr>
        <w:t xml:space="preserve"> </w:t>
      </w:r>
      <w:r w:rsidDel="00000000" w:rsidR="00000000" w:rsidRPr="00000000">
        <w:rPr>
          <w:i w:val="1"/>
          <w:rtl w:val="0"/>
        </w:rPr>
        <w:t xml:space="preserve">—</w:t>
      </w:r>
      <w:r w:rsidDel="00000000" w:rsidR="00000000" w:rsidRPr="00000000">
        <w:rPr>
          <w:rtl w:val="0"/>
        </w:rPr>
        <w:t xml:space="preserve"> </w:t>
      </w:r>
      <w:r w:rsidDel="00000000" w:rsidR="00000000" w:rsidRPr="00000000">
        <w:rPr>
          <w:i w:val="1"/>
          <w:rtl w:val="0"/>
        </w:rPr>
        <w:t xml:space="preserve">Distribution of Assets: </w:t>
      </w:r>
    </w:p>
    <w:p w:rsidR="00000000" w:rsidDel="00000000" w:rsidP="00000000" w:rsidRDefault="00000000" w:rsidRPr="00000000" w14:paraId="0000015B">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the dissolution of this corporation, its assets remaining after payment, or provision for payment, of all debts and liabilities of this corporation, shall be distributed for one or more exempt purposes within the meaning of Section 501(c)(3) of the Internal Revenue Code or shall be distributed to the federal government, to a state or local government, or another nonprofit for a public purpose. Such distribution shall be made in accordance with all applicable provisions of the laws of </w:t>
      </w:r>
      <w:ins w:author="Elena Fujiwara" w:id="13" w:date="2024-10-12T22:03:36Z">
        <w:r w:rsidDel="00000000" w:rsidR="00000000" w:rsidRPr="00000000">
          <w:rPr>
            <w:rFonts w:ascii="Times New Roman" w:cs="Times New Roman" w:eastAsia="Times New Roman" w:hAnsi="Times New Roman"/>
            <w:sz w:val="24"/>
            <w:szCs w:val="24"/>
            <w:rtl w:val="0"/>
          </w:rPr>
          <w:t xml:space="preserve">the state of California</w:t>
        </w:r>
      </w:ins>
      <w:del w:author="Elena Fujiwara" w:id="13" w:date="2024-10-12T22:03:36Z">
        <w:r w:rsidDel="00000000" w:rsidR="00000000" w:rsidRPr="00000000">
          <w:rPr>
            <w:rFonts w:ascii="Times New Roman" w:cs="Times New Roman" w:eastAsia="Times New Roman" w:hAnsi="Times New Roman"/>
            <w:sz w:val="24"/>
            <w:szCs w:val="24"/>
            <w:rtl w:val="0"/>
          </w:rPr>
          <w:delText xml:space="preserve">this state</w:delText>
        </w:r>
      </w:del>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C">
      <w:pPr>
        <w:pStyle w:val="Heading1"/>
        <w:shd w:fill="ffffff" w:val="clear"/>
        <w:spacing w:after="180" w:lineRule="auto"/>
        <w:rPr/>
      </w:pPr>
      <w:bookmarkStart w:colFirst="0" w:colLast="0" w:name="_2e9oz8c42hrm" w:id="95"/>
      <w:bookmarkEnd w:id="95"/>
      <w:r w:rsidDel="00000000" w:rsidR="00000000" w:rsidRPr="00000000">
        <w:rPr>
          <w:rtl w:val="0"/>
        </w:rPr>
        <w:t xml:space="preserve">ARTICLE XV — AMENDMENTS</w:t>
      </w:r>
    </w:p>
    <w:p w:rsidR="00000000" w:rsidDel="00000000" w:rsidP="00000000" w:rsidRDefault="00000000" w:rsidRPr="00000000" w14:paraId="0000015D">
      <w:pPr>
        <w:pStyle w:val="Heading2"/>
        <w:shd w:fill="ffffff" w:val="clear"/>
        <w:spacing w:after="180" w:lineRule="auto"/>
        <w:rPr/>
      </w:pPr>
      <w:bookmarkStart w:colFirst="0" w:colLast="0" w:name="_rne11743y4w5" w:id="96"/>
      <w:bookmarkEnd w:id="96"/>
      <w:r w:rsidDel="00000000" w:rsidR="00000000" w:rsidRPr="00000000">
        <w:rPr>
          <w:rtl w:val="0"/>
        </w:rPr>
        <w:t xml:space="preserve">Section 1 — Amendments: </w:t>
      </w:r>
    </w:p>
    <w:p w:rsidR="00000000" w:rsidDel="00000000" w:rsidP="00000000" w:rsidRDefault="00000000" w:rsidRPr="00000000" w14:paraId="0000015E">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bylaws may be amended when necessary. Proposed amendments must be submitted to the Secretary to be sent out with regular board announcements. </w:t>
      </w:r>
    </w:p>
    <w:p w:rsidR="00000000" w:rsidDel="00000000" w:rsidP="00000000" w:rsidRDefault="00000000" w:rsidRPr="00000000" w14:paraId="0000015F">
      <w:pPr>
        <w:pStyle w:val="Heading2"/>
        <w:shd w:fill="ffffff" w:val="clear"/>
        <w:spacing w:after="180" w:lineRule="auto"/>
        <w:rPr/>
      </w:pPr>
      <w:bookmarkStart w:colFirst="0" w:colLast="0" w:name="_wk0vrbqspfpn" w:id="97"/>
      <w:bookmarkEnd w:id="97"/>
      <w:r w:rsidDel="00000000" w:rsidR="00000000" w:rsidRPr="00000000">
        <w:rPr>
          <w:rtl w:val="0"/>
        </w:rPr>
        <w:t xml:space="preserve">Section 2 — Proposing Amendments: </w:t>
      </w:r>
    </w:p>
    <w:p w:rsidR="00000000" w:rsidDel="00000000" w:rsidP="00000000" w:rsidRDefault="00000000" w:rsidRPr="00000000" w14:paraId="00000160">
      <w:pPr>
        <w:shd w:fill="ffffff" w:val="clear"/>
        <w:rPr/>
      </w:pPr>
      <w:r w:rsidDel="00000000" w:rsidR="00000000" w:rsidRPr="00000000">
        <w:rPr>
          <w:rFonts w:ascii="Times New Roman" w:cs="Times New Roman" w:eastAsia="Times New Roman" w:hAnsi="Times New Roman"/>
          <w:sz w:val="24"/>
          <w:szCs w:val="24"/>
          <w:rtl w:val="0"/>
        </w:rPr>
        <w:t xml:space="preserve">Amendments to these Bylaws may be proposed by: (a) a two-thirds majority of the board of directors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at a meeting duly held at which a quorum is present, or (b) a petition signed by not less than fifteen percent (15 %) of the members.</w:t>
      </w:r>
      <w:r w:rsidDel="00000000" w:rsidR="00000000" w:rsidRPr="00000000">
        <w:rPr>
          <w:rtl w:val="0"/>
        </w:rPr>
      </w:r>
    </w:p>
    <w:p w:rsidR="00000000" w:rsidDel="00000000" w:rsidP="00000000" w:rsidRDefault="00000000" w:rsidRPr="00000000" w14:paraId="00000161">
      <w:pPr>
        <w:pStyle w:val="Heading2"/>
        <w:shd w:fill="ffffff" w:val="clear"/>
        <w:rPr/>
      </w:pPr>
      <w:bookmarkStart w:colFirst="0" w:colLast="0" w:name="_uw77pyeqkq80" w:id="98"/>
      <w:bookmarkEnd w:id="98"/>
      <w:r w:rsidDel="00000000" w:rsidR="00000000" w:rsidRPr="00000000">
        <w:rPr>
          <w:rtl w:val="0"/>
        </w:rPr>
        <w:t xml:space="preserve">Section 3 — Methods for Deciding Proposed Amendments: </w:t>
      </w:r>
    </w:p>
    <w:p w:rsidR="00000000" w:rsidDel="00000000" w:rsidP="00000000" w:rsidRDefault="00000000" w:rsidRPr="00000000" w14:paraId="00000162">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Board shall submit such proposed amendments to a vote of the entire membership.</w:t>
        <w:br w:type="textWrapping"/>
      </w:r>
    </w:p>
    <w:p w:rsidR="00000000" w:rsidDel="00000000" w:rsidP="00000000" w:rsidRDefault="00000000" w:rsidRPr="00000000" w14:paraId="00000163">
      <w:pPr>
        <w:pStyle w:val="Heading2"/>
        <w:shd w:fill="ffffff" w:val="clear"/>
        <w:rPr/>
      </w:pPr>
      <w:bookmarkStart w:colFirst="0" w:colLast="0" w:name="_uibtmnq1szm7" w:id="99"/>
      <w:bookmarkEnd w:id="99"/>
      <w:r w:rsidDel="00000000" w:rsidR="00000000" w:rsidRPr="00000000">
        <w:rPr>
          <w:rtl w:val="0"/>
        </w:rPr>
        <w:t xml:space="preserve">Section 4 — Decision by a Vote of the Full Membership:</w:t>
      </w:r>
    </w:p>
    <w:p w:rsidR="00000000" w:rsidDel="00000000" w:rsidP="00000000" w:rsidRDefault="00000000" w:rsidRPr="00000000" w14:paraId="00000164">
      <w:pPr>
        <w:shd w:fill="ffffff" w:val="clear"/>
        <w:rPr/>
      </w:pPr>
      <w:r w:rsidDel="00000000" w:rsidR="00000000" w:rsidRPr="00000000">
        <w:rPr>
          <w:rFonts w:ascii="Times New Roman" w:cs="Times New Roman" w:eastAsia="Times New Roman" w:hAnsi="Times New Roman"/>
          <w:sz w:val="24"/>
          <w:szCs w:val="24"/>
          <w:rtl w:val="0"/>
        </w:rPr>
        <w:t xml:space="preserve">Notice of matters requiring a vote by the full membership shall be delivered electronically by the Secretary to each member in good standing together with a ballot not less than forty-five (45) days prior to the deadline by which the vote is to be taken. To become effective, the amendment must receive affirmative votes of</w:t>
      </w:r>
      <w:r w:rsidDel="00000000" w:rsidR="00000000" w:rsidRPr="00000000">
        <w:rPr>
          <w:rFonts w:ascii="Times New Roman" w:cs="Times New Roman" w:eastAsia="Times New Roman" w:hAnsi="Times New Roman"/>
          <w:sz w:val="24"/>
          <w:szCs w:val="24"/>
          <w:rtl w:val="0"/>
        </w:rPr>
        <w:t xml:space="preserve"> two-thirds (2/3) </w:t>
      </w:r>
      <w:r w:rsidDel="00000000" w:rsidR="00000000" w:rsidRPr="00000000">
        <w:rPr>
          <w:rFonts w:ascii="Times New Roman" w:cs="Times New Roman" w:eastAsia="Times New Roman" w:hAnsi="Times New Roman"/>
          <w:sz w:val="24"/>
          <w:szCs w:val="24"/>
          <w:rtl w:val="0"/>
        </w:rPr>
        <w:t xml:space="preserve">of the votes cast by members having voting power, provided that not less than ten percent (10%) of the members having voting power cast a ballot.</w:t>
      </w:r>
      <w:r w:rsidDel="00000000" w:rsidR="00000000" w:rsidRPr="00000000">
        <w:rPr>
          <w:rtl w:val="0"/>
        </w:rPr>
      </w:r>
    </w:p>
    <w:p w:rsidR="00000000" w:rsidDel="00000000" w:rsidP="00000000" w:rsidRDefault="00000000" w:rsidRPr="00000000" w14:paraId="00000165">
      <w:pPr>
        <w:pStyle w:val="Heading1"/>
        <w:shd w:fill="ffffff" w:val="clear"/>
        <w:spacing w:after="180" w:lineRule="auto"/>
        <w:rPr/>
      </w:pPr>
      <w:bookmarkStart w:colFirst="0" w:colLast="0" w:name="_pgks41vn08di" w:id="100"/>
      <w:bookmarkEnd w:id="100"/>
      <w:r w:rsidDel="00000000" w:rsidR="00000000" w:rsidRPr="00000000">
        <w:rPr>
          <w:rtl w:val="0"/>
        </w:rPr>
        <w:t xml:space="preserve">ARTICLE XVI — CONSTRUCTION AND TERMS</w:t>
      </w:r>
    </w:p>
    <w:p w:rsidR="00000000" w:rsidDel="00000000" w:rsidP="00000000" w:rsidRDefault="00000000" w:rsidRPr="00000000" w14:paraId="00000166">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any conflict between the provisions of these bylaws and the articles of incorporation of this corporation, the provisions of the articles of incorporation shall govern.</w:t>
      </w:r>
    </w:p>
    <w:p w:rsidR="00000000" w:rsidDel="00000000" w:rsidP="00000000" w:rsidRDefault="00000000" w:rsidRPr="00000000" w14:paraId="00000167">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any of the provisions or portions of these bylaws be held unenforceable or invalid for any reason, the remaining provisions and portions of these bylaws shall be unaffected by such holding.</w:t>
      </w:r>
    </w:p>
    <w:p w:rsidR="00000000" w:rsidDel="00000000" w:rsidP="00000000" w:rsidRDefault="00000000" w:rsidRPr="00000000" w14:paraId="00000168">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references in these bylaws to the articles of incorporation shall be to the articles of incorporation, articles of organization, certificate of incorporation, organizational charter corporate charter, or other founding document of this corporation filed with an office of </w:t>
      </w:r>
      <w:ins w:author="Elena Fujiwara" w:id="14" w:date="2024-10-12T22:04:51Z">
        <w:r w:rsidDel="00000000" w:rsidR="00000000" w:rsidRPr="00000000">
          <w:rPr>
            <w:rFonts w:ascii="Times New Roman" w:cs="Times New Roman" w:eastAsia="Times New Roman" w:hAnsi="Times New Roman"/>
            <w:sz w:val="24"/>
            <w:szCs w:val="24"/>
            <w:rtl w:val="0"/>
          </w:rPr>
          <w:t xml:space="preserve">the state of California</w:t>
        </w:r>
      </w:ins>
      <w:del w:author="Elena Fujiwara" w:id="14" w:date="2024-10-12T22:04:51Z">
        <w:r w:rsidDel="00000000" w:rsidR="00000000" w:rsidRPr="00000000">
          <w:rPr>
            <w:rFonts w:ascii="Times New Roman" w:cs="Times New Roman" w:eastAsia="Times New Roman" w:hAnsi="Times New Roman"/>
            <w:sz w:val="24"/>
            <w:szCs w:val="24"/>
            <w:rtl w:val="0"/>
          </w:rPr>
          <w:delText xml:space="preserve">this state</w:delText>
        </w:r>
      </w:del>
      <w:r w:rsidDel="00000000" w:rsidR="00000000" w:rsidRPr="00000000">
        <w:rPr>
          <w:rFonts w:ascii="Times New Roman" w:cs="Times New Roman" w:eastAsia="Times New Roman" w:hAnsi="Times New Roman"/>
          <w:sz w:val="24"/>
          <w:szCs w:val="24"/>
          <w:rtl w:val="0"/>
        </w:rPr>
        <w:t xml:space="preserve"> and used to establish the legal existence of this corporation.</w:t>
      </w:r>
    </w:p>
    <w:p w:rsidR="00000000" w:rsidDel="00000000" w:rsidP="00000000" w:rsidRDefault="00000000" w:rsidRPr="00000000" w14:paraId="00000169">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references in these bylaws to a section or sections of the Internal Revenue Code shall be to such sections of the Internal Revenue Code of 1986 as amended from time to time, or to corresponding provisions of any future federal tax code.</w:t>
      </w:r>
    </w:p>
    <w:p w:rsidR="00000000" w:rsidDel="00000000" w:rsidP="00000000" w:rsidRDefault="00000000" w:rsidRPr="00000000" w14:paraId="0000016A">
      <w:pPr>
        <w:pStyle w:val="Heading1"/>
        <w:shd w:fill="ffffff" w:val="clear"/>
        <w:spacing w:after="180" w:lineRule="auto"/>
        <w:rPr/>
      </w:pPr>
      <w:bookmarkStart w:colFirst="0" w:colLast="0" w:name="_jdia4w259azf" w:id="101"/>
      <w:bookmarkEnd w:id="101"/>
      <w:commentRangeStart w:id="10"/>
      <w:r w:rsidDel="00000000" w:rsidR="00000000" w:rsidRPr="00000000">
        <w:rPr>
          <w:rtl w:val="0"/>
        </w:rPr>
        <w:t xml:space="preserve">ARTICLE XVII — </w:t>
      </w:r>
      <w:r w:rsidDel="00000000" w:rsidR="00000000" w:rsidRPr="00000000">
        <w:rPr>
          <w:rtl w:val="0"/>
        </w:rPr>
        <w:t xml:space="preserve">RIIS </w:t>
      </w:r>
      <w:r w:rsidDel="00000000" w:rsidR="00000000" w:rsidRPr="00000000">
        <w:rPr>
          <w:rtl w:val="0"/>
        </w:rPr>
        <w:t xml:space="preserve">VALUES</w:t>
      </w:r>
      <w:r w:rsidDel="00000000" w:rsidR="00000000" w:rsidRPr="00000000">
        <w:rPr>
          <w:rtl w:val="0"/>
        </w:rPr>
        <w:t xml:space="preserve"> AND PRINCIPLES</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6B">
      <w:pPr>
        <w:pStyle w:val="Heading2"/>
        <w:shd w:fill="ffffff" w:val="clear"/>
        <w:rPr/>
      </w:pPr>
      <w:bookmarkStart w:colFirst="0" w:colLast="0" w:name="_bklqiuopc93e" w:id="102"/>
      <w:bookmarkEnd w:id="102"/>
      <w:r w:rsidDel="00000000" w:rsidR="00000000" w:rsidRPr="00000000">
        <w:rPr>
          <w:rtl w:val="0"/>
        </w:rPr>
        <w:t xml:space="preserve">Section 1 — Values: Truth and Empathy</w:t>
      </w:r>
    </w:p>
    <w:p w:rsidR="00000000" w:rsidDel="00000000" w:rsidP="00000000" w:rsidRDefault="00000000" w:rsidRPr="00000000" w14:paraId="0000016C">
      <w:pPr>
        <w:rPr/>
      </w:pPr>
      <w:r w:rsidDel="00000000" w:rsidR="00000000" w:rsidRPr="00000000">
        <w:rPr>
          <w:rtl w:val="0"/>
        </w:rPr>
        <w:t xml:space="preserve">Scholars shall read and understand our Founding Values of truth and empathy, and to abide by the specific policies that flow from those values. </w:t>
      </w:r>
    </w:p>
    <w:p w:rsidR="00000000" w:rsidDel="00000000" w:rsidP="00000000" w:rsidRDefault="00000000" w:rsidRPr="00000000" w14:paraId="0000016D">
      <w:pPr>
        <w:rPr/>
      </w:pPr>
      <w:r w:rsidDel="00000000" w:rsidR="00000000" w:rsidRPr="00000000">
        <w:rPr>
          <w:rtl w:val="0"/>
        </w:rPr>
        <w:t xml:space="preserve">Scholars from all disciplines shall seek truths in pursuant of a better understanding of our world. Scholars pursue their research in the way that works best for them. We expect that scholars will be honest and thoughtful, both in</w:t>
      </w:r>
      <w:del w:author="Elena Fujiwara" w:id="15" w:date="2024-10-12T22:06:28Z">
        <w:r w:rsidDel="00000000" w:rsidR="00000000" w:rsidRPr="00000000">
          <w:rPr>
            <w:rtl w:val="0"/>
          </w:rPr>
          <w:delText xml:space="preserve"> your</w:delText>
        </w:r>
      </w:del>
      <w:r w:rsidDel="00000000" w:rsidR="00000000" w:rsidRPr="00000000">
        <w:rPr>
          <w:rtl w:val="0"/>
        </w:rPr>
        <w:t xml:space="preserve"> scholarship and in </w:t>
      </w:r>
      <w:ins w:author="Elena Fujiwara" w:id="16" w:date="2024-10-12T22:06:35Z">
        <w:r w:rsidDel="00000000" w:rsidR="00000000" w:rsidRPr="00000000">
          <w:rPr>
            <w:rtl w:val="0"/>
          </w:rPr>
          <w:t xml:space="preserve">their</w:t>
        </w:r>
      </w:ins>
      <w:del w:author="Elena Fujiwara" w:id="16" w:date="2024-10-12T22:06:35Z">
        <w:r w:rsidDel="00000000" w:rsidR="00000000" w:rsidRPr="00000000">
          <w:rPr>
            <w:rtl w:val="0"/>
          </w:rPr>
          <w:delText xml:space="preserve">your</w:delText>
        </w:r>
      </w:del>
      <w:r w:rsidDel="00000000" w:rsidR="00000000" w:rsidRPr="00000000">
        <w:rPr>
          <w:rtl w:val="0"/>
        </w:rPr>
        <w:t xml:space="preserve"> interactions with the community and world at-large.</w:t>
      </w:r>
    </w:p>
    <w:p w:rsidR="00000000" w:rsidDel="00000000" w:rsidP="00000000" w:rsidRDefault="00000000" w:rsidRPr="00000000" w14:paraId="0000016E">
      <w:pPr>
        <w:rPr/>
      </w:pPr>
      <w:r w:rsidDel="00000000" w:rsidR="00000000" w:rsidRPr="00000000">
        <w:rPr>
          <w:rtl w:val="0"/>
        </w:rPr>
        <w:t xml:space="preserve">Empathy demands that one act in good faith and assume good faith from others. RIIS expects  </w:t>
      </w:r>
      <w:ins w:author="Elena Fujiwara" w:id="17" w:date="2024-10-12T22:07:06Z">
        <w:r w:rsidDel="00000000" w:rsidR="00000000" w:rsidRPr="00000000">
          <w:rPr>
            <w:rtl w:val="0"/>
          </w:rPr>
          <w:t xml:space="preserve">members to interact</w:t>
        </w:r>
      </w:ins>
      <w:del w:author="Elena Fujiwara" w:id="17" w:date="2024-10-12T22:07:06Z">
        <w:r w:rsidDel="00000000" w:rsidR="00000000" w:rsidRPr="00000000">
          <w:rPr>
            <w:rtl w:val="0"/>
          </w:rPr>
          <w:delText xml:space="preserve">everyone to approach each other</w:delText>
        </w:r>
      </w:del>
      <w:r w:rsidDel="00000000" w:rsidR="00000000" w:rsidRPr="00000000">
        <w:rPr>
          <w:rtl w:val="0"/>
        </w:rPr>
        <w:t xml:space="preserve"> in a spirit of kindness, generosity, and patience. </w:t>
      </w:r>
      <w:ins w:author="Elena Fujiwara" w:id="18" w:date="2024-10-12T22:07:26Z">
        <w:r w:rsidDel="00000000" w:rsidR="00000000" w:rsidRPr="00000000">
          <w:rPr>
            <w:rtl w:val="0"/>
          </w:rPr>
          <w:t xml:space="preserve">W</w:t>
        </w:r>
      </w:ins>
      <w:del w:author="Elena Fujiwara" w:id="18" w:date="2024-10-12T22:07:26Z">
        <w:r w:rsidDel="00000000" w:rsidR="00000000" w:rsidRPr="00000000">
          <w:rPr>
            <w:rtl w:val="0"/>
          </w:rPr>
          <w:delText xml:space="preserve">Remember that w</w:delText>
        </w:r>
      </w:del>
      <w:r w:rsidDel="00000000" w:rsidR="00000000" w:rsidRPr="00000000">
        <w:rPr>
          <w:rtl w:val="0"/>
        </w:rPr>
        <w:t xml:space="preserve">e are a highly interdisciplinary and</w:t>
      </w:r>
      <w:del w:author="Elena Fujiwara" w:id="19" w:date="2024-10-12T22:07:50Z">
        <w:r w:rsidDel="00000000" w:rsidR="00000000" w:rsidRPr="00000000">
          <w:rPr>
            <w:rtl w:val="0"/>
          </w:rPr>
          <w:delText xml:space="preserve"> highly</w:delText>
        </w:r>
      </w:del>
      <w:r w:rsidDel="00000000" w:rsidR="00000000" w:rsidRPr="00000000">
        <w:rPr>
          <w:rtl w:val="0"/>
        </w:rPr>
        <w:t xml:space="preserve"> international community</w:t>
      </w:r>
      <w:ins w:author="Elena Fujiwara" w:id="20" w:date="2024-10-12T22:08:12Z">
        <w:r w:rsidDel="00000000" w:rsidR="00000000" w:rsidRPr="00000000">
          <w:rPr>
            <w:rtl w:val="0"/>
          </w:rPr>
          <w:t xml:space="preserve"> with members that may have very different</w:t>
        </w:r>
      </w:ins>
      <w:del w:author="Elena Fujiwara" w:id="20" w:date="2024-10-12T22:08:12Z">
        <w:r w:rsidDel="00000000" w:rsidR="00000000" w:rsidRPr="00000000">
          <w:rPr>
            <w:rtl w:val="0"/>
          </w:rPr>
          <w:delText xml:space="preserve">. Other people may be coming from</w:delText>
        </w:r>
      </w:del>
      <w:r w:rsidDel="00000000" w:rsidR="00000000" w:rsidRPr="00000000">
        <w:rPr>
          <w:rtl w:val="0"/>
        </w:rPr>
        <w:t xml:space="preserve"> perspectives </w:t>
      </w:r>
      <w:ins w:author="Elena Fujiwara" w:id="21" w:date="2024-10-12T22:08:47Z">
        <w:r w:rsidDel="00000000" w:rsidR="00000000" w:rsidRPr="00000000">
          <w:rPr>
            <w:rtl w:val="0"/>
          </w:rPr>
          <w:t xml:space="preserve">and</w:t>
        </w:r>
      </w:ins>
      <w:del w:author="Elena Fujiwara" w:id="21" w:date="2024-10-12T22:08:47Z">
        <w:r w:rsidDel="00000000" w:rsidR="00000000" w:rsidRPr="00000000">
          <w:rPr>
            <w:rtl w:val="0"/>
          </w:rPr>
          <w:delText xml:space="preserve">or</w:delText>
        </w:r>
      </w:del>
      <w:r w:rsidDel="00000000" w:rsidR="00000000" w:rsidRPr="00000000">
        <w:rPr>
          <w:rtl w:val="0"/>
        </w:rPr>
        <w:t xml:space="preserve"> backgrounds</w:t>
      </w:r>
      <w:del w:author="Elena Fujiwara" w:id="22" w:date="2024-10-12T22:08:44Z">
        <w:r w:rsidDel="00000000" w:rsidR="00000000" w:rsidRPr="00000000">
          <w:rPr>
            <w:rtl w:val="0"/>
          </w:rPr>
          <w:delText xml:space="preserve"> that are very different from yours</w:delText>
        </w:r>
      </w:del>
      <w:r w:rsidDel="00000000" w:rsidR="00000000" w:rsidRPr="00000000">
        <w:rPr>
          <w:rtl w:val="0"/>
        </w:rPr>
        <w:t xml:space="preserve">.</w:t>
      </w:r>
    </w:p>
    <w:p w:rsidR="00000000" w:rsidDel="00000000" w:rsidP="00000000" w:rsidRDefault="00000000" w:rsidRPr="00000000" w14:paraId="0000016F">
      <w:pPr>
        <w:rPr/>
      </w:pPr>
      <w:r w:rsidDel="00000000" w:rsidR="00000000" w:rsidRPr="00000000">
        <w:rPr>
          <w:rtl w:val="0"/>
        </w:rPr>
        <w:t xml:space="preserve">To maintain membership and affiliation, RIIS asks scholars to reaffirm their interest in being a research scholar and ongoing commitment to our values and policies once a year, </w:t>
      </w:r>
      <w:ins w:author="Elena Fujiwara" w:id="23" w:date="2024-10-12T22:10:02Z">
        <w:r w:rsidDel="00000000" w:rsidR="00000000" w:rsidRPr="00000000">
          <w:rPr>
            <w:rtl w:val="0"/>
          </w:rPr>
          <w:t xml:space="preserve">including</w:t>
        </w:r>
      </w:ins>
      <w:del w:author="Elena Fujiwara" w:id="23" w:date="2024-10-12T22:10:02Z">
        <w:r w:rsidDel="00000000" w:rsidR="00000000" w:rsidRPr="00000000">
          <w:rPr>
            <w:rtl w:val="0"/>
          </w:rPr>
          <w:delText xml:space="preserve">this includes</w:delText>
        </w:r>
      </w:del>
      <w:r w:rsidDel="00000000" w:rsidR="00000000" w:rsidRPr="00000000">
        <w:rPr>
          <w:rtl w:val="0"/>
        </w:rPr>
        <w:t xml:space="preserve"> our Human Subjects Research Ethics Policy, our DEIAB Policy, Whistleblower Policy, and the Code of Conduct commitments. </w:t>
      </w:r>
    </w:p>
    <w:p w:rsidR="00000000" w:rsidDel="00000000" w:rsidP="00000000" w:rsidRDefault="00000000" w:rsidRPr="00000000" w14:paraId="00000170">
      <w:pPr>
        <w:pStyle w:val="Heading2"/>
        <w:shd w:fill="ffffff" w:val="clear"/>
        <w:rPr/>
      </w:pPr>
      <w:bookmarkStart w:colFirst="0" w:colLast="0" w:name="_gyyos2sa3i6u" w:id="103"/>
      <w:bookmarkEnd w:id="103"/>
      <w:r w:rsidDel="00000000" w:rsidR="00000000" w:rsidRPr="00000000">
        <w:rPr>
          <w:rtl w:val="0"/>
        </w:rPr>
        <w:t xml:space="preserve">Section 2 — Nondiscrimination</w:t>
      </w:r>
    </w:p>
    <w:p w:rsidR="00000000" w:rsidDel="00000000" w:rsidP="00000000" w:rsidRDefault="00000000" w:rsidRPr="00000000" w14:paraId="00000171">
      <w:pPr>
        <w:shd w:fill="ffffff" w:val="clear"/>
        <w:rPr/>
      </w:pPr>
      <w:r w:rsidDel="00000000" w:rsidR="00000000" w:rsidRPr="00000000">
        <w:rPr>
          <w:rtl w:val="0"/>
        </w:rPr>
        <w:t xml:space="preserve">RIIS and its officers, directors, employees, and persons served by RIIS shall be selected in a non-discriminatory manner with respect to race, color, sex, language, religion, political or other opinion, national or social origin, property, birth or other status such as disability, age, marital and family status, sexual orientation and gender identity, health status, place of residence, economic and social situation. </w:t>
      </w:r>
    </w:p>
    <w:p w:rsidR="00000000" w:rsidDel="00000000" w:rsidP="00000000" w:rsidRDefault="00000000" w:rsidRPr="00000000" w14:paraId="00000172">
      <w:pPr>
        <w:pStyle w:val="Heading2"/>
        <w:rPr/>
      </w:pPr>
      <w:bookmarkStart w:colFirst="0" w:colLast="0" w:name="_eb4pr8h1vgsr" w:id="104"/>
      <w:bookmarkEnd w:id="104"/>
      <w:r w:rsidDel="00000000" w:rsidR="00000000" w:rsidRPr="00000000">
        <w:rPr>
          <w:rtl w:val="0"/>
        </w:rPr>
        <w:t xml:space="preserve">Section 3 – DEIAB</w:t>
      </w:r>
    </w:p>
    <w:p w:rsidR="00000000" w:rsidDel="00000000" w:rsidP="00000000" w:rsidRDefault="00000000" w:rsidRPr="00000000" w14:paraId="00000173">
      <w:pPr>
        <w:shd w:fill="ffffff" w:val="clear"/>
        <w:rPr/>
      </w:pPr>
      <w:r w:rsidDel="00000000" w:rsidR="00000000" w:rsidRPr="00000000">
        <w:rPr>
          <w:rtl w:val="0"/>
        </w:rPr>
        <w:t xml:space="preserve">RIIS and its board are also committed to incorporating the values of diversity, equity, inclusions, accessibility, and belonging (“DEIAB”) in the governance and operations of this Institute. RIIS believes everyone has the right to work in a professional environment where their knowledge, skills, and abilities are the factors for their success. RIIS expects all members to maintain standards of propriety, treat everyone professionally, and act without bias. And RIIS has a zero-tolerance policy for sexual harassment. These values shall be adopted by the members and be codified in a DEIAB policy adopted by the board.</w:t>
      </w:r>
      <w:r w:rsidDel="00000000" w:rsidR="00000000" w:rsidRPr="00000000">
        <w:rPr>
          <w:rtl w:val="0"/>
        </w:rPr>
      </w:r>
    </w:p>
    <w:p w:rsidR="00000000" w:rsidDel="00000000" w:rsidP="00000000" w:rsidRDefault="00000000" w:rsidRPr="00000000" w14:paraId="00000174">
      <w:pPr>
        <w:shd w:fill="ffffff" w:val="clea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Adopted by the RIIS Membership this _____ day of _________________, 2024.</w:t>
      </w:r>
    </w:p>
    <w:p w:rsidR="00000000" w:rsidDel="00000000" w:rsidP="00000000" w:rsidRDefault="00000000" w:rsidRPr="00000000" w14:paraId="00000176">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 undersigned, being Secretary of the Corporation, hereby certify that the above is a true, complete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and accurate copy of the Bylaws adopted by the Membership.</w:t>
      </w:r>
    </w:p>
    <w:p w:rsidR="00000000" w:rsidDel="00000000" w:rsidP="00000000" w:rsidRDefault="00000000" w:rsidRPr="00000000" w14:paraId="00000177">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 </w:t>
        <w:tab/>
        <w:t xml:space="preserve">_______________</w:t>
      </w:r>
    </w:p>
    <w:p w:rsidR="00000000" w:rsidDel="00000000" w:rsidP="00000000" w:rsidRDefault="00000000" w:rsidRPr="00000000" w14:paraId="00000178">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Secretary </w:t>
        <w:tab/>
        <w:tab/>
        <w:tab/>
        <w:tab/>
        <w:tab/>
        <w:tab/>
        <w:t xml:space="preserve">Date</w:t>
      </w: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A">
      <w:pPr>
        <w:pStyle w:val="Heading1"/>
        <w:shd w:fill="ffffff" w:val="clear"/>
        <w:rPr/>
      </w:pPr>
      <w:bookmarkStart w:colFirst="0" w:colLast="0" w:name="_nj19fu9v9afx" w:id="105"/>
      <w:bookmarkEnd w:id="105"/>
      <w:r w:rsidDel="00000000" w:rsidR="00000000" w:rsidRPr="00000000">
        <w:rPr>
          <w:rtl w:val="0"/>
        </w:rPr>
        <w:t xml:space="preserve">CODES OF CONDUCT AND ETHICS</w:t>
      </w:r>
    </w:p>
    <w:p w:rsidR="00000000" w:rsidDel="00000000" w:rsidP="00000000" w:rsidRDefault="00000000" w:rsidRPr="00000000" w14:paraId="0000017B">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 intent of RIIS to strive for the highest ethical conduct from all board members and staff. The leadership is particularly sensitive to individuals who hold management and governance positions of trust and confidence in fulfilling the mission and goals of the organization. These sensitive positions include officers, key senior staff members designated by the chair, and members of the board. In an effort to achieve the highest standards of conduct, each officer, key staff member, and board member is requested to acknowledge (by signing) the following adopted Code of Ethics by [month/day] each year. This acknowledgment will be kept on file in the human resource department.</w:t>
      </w:r>
    </w:p>
    <w:p w:rsidR="00000000" w:rsidDel="00000000" w:rsidP="00000000" w:rsidRDefault="00000000" w:rsidRPr="00000000" w14:paraId="0000017C">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officers, key staff members, and members of the board of RIIS are required and expected to exercise the highest ethical standards of conduct and practice fundamental honesty at all times.</w:t>
      </w:r>
    </w:p>
    <w:p w:rsidR="00000000" w:rsidDel="00000000" w:rsidP="00000000" w:rsidRDefault="00000000" w:rsidRPr="00000000" w14:paraId="0000017D">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support of RIIS's standards of high ethical conduct, each officer, key staff member, and board member WILL NOT</w:t>
      </w:r>
    </w:p>
    <w:p w:rsidR="00000000" w:rsidDel="00000000" w:rsidP="00000000" w:rsidRDefault="00000000" w:rsidRPr="00000000" w14:paraId="0000017E">
      <w:pPr>
        <w:numPr>
          <w:ilvl w:val="0"/>
          <w:numId w:val="7"/>
        </w:numPr>
        <w:shd w:fill="ffffff" w:val="clear"/>
        <w:spacing w:after="0" w:afterAutospacing="0" w:lineRule="auto"/>
        <w:ind w:left="1080" w:hanging="360"/>
        <w:rPr>
          <w:u w:val="none"/>
        </w:rPr>
      </w:pPr>
      <w:r w:rsidDel="00000000" w:rsidR="00000000" w:rsidRPr="00000000">
        <w:rPr>
          <w:rFonts w:ascii="Times New Roman" w:cs="Times New Roman" w:eastAsia="Times New Roman" w:hAnsi="Times New Roman"/>
          <w:sz w:val="24"/>
          <w:szCs w:val="24"/>
          <w:rtl w:val="0"/>
        </w:rPr>
        <w:t xml:space="preserve">deceive, defraud, or mislead RIIS board members, officers, staff members, managers, supervisors, or other associates, or those with whom RIIS has </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business or other relationships; </w:t>
      </w:r>
    </w:p>
    <w:p w:rsidR="00000000" w:rsidDel="00000000" w:rsidP="00000000" w:rsidRDefault="00000000" w:rsidRPr="00000000" w14:paraId="0000017F">
      <w:pPr>
        <w:numPr>
          <w:ilvl w:val="0"/>
          <w:numId w:val="7"/>
        </w:numPr>
        <w:shd w:fill="ffffff" w:val="clear"/>
        <w:spacing w:after="0" w:afterAutospacing="0" w:lineRule="auto"/>
        <w:ind w:left="1080" w:hanging="360"/>
        <w:rPr>
          <w:u w:val="none"/>
        </w:rPr>
      </w:pPr>
      <w:r w:rsidDel="00000000" w:rsidR="00000000" w:rsidRPr="00000000">
        <w:rPr>
          <w:rFonts w:ascii="Times New Roman" w:cs="Times New Roman" w:eastAsia="Times New Roman" w:hAnsi="Times New Roman"/>
          <w:sz w:val="24"/>
          <w:szCs w:val="24"/>
          <w:rtl w:val="0"/>
        </w:rPr>
        <w:t xml:space="preserve">misrepresent RIIS in any negotiations, dealings, contracts, or agreements; </w:t>
      </w:r>
    </w:p>
    <w:p w:rsidR="00000000" w:rsidDel="00000000" w:rsidP="00000000" w:rsidRDefault="00000000" w:rsidRPr="00000000" w14:paraId="00000180">
      <w:pPr>
        <w:numPr>
          <w:ilvl w:val="0"/>
          <w:numId w:val="7"/>
        </w:numPr>
        <w:shd w:fill="ffffff" w:val="clear"/>
        <w:spacing w:after="0" w:afterAutospacing="0" w:lineRule="auto"/>
        <w:ind w:left="1080" w:hanging="360"/>
        <w:rPr>
          <w:u w:val="none"/>
        </w:rPr>
      </w:pPr>
      <w:r w:rsidDel="00000000" w:rsidR="00000000" w:rsidRPr="00000000">
        <w:rPr>
          <w:rFonts w:ascii="Times New Roman" w:cs="Times New Roman" w:eastAsia="Times New Roman" w:hAnsi="Times New Roman"/>
          <w:sz w:val="24"/>
          <w:szCs w:val="24"/>
          <w:rtl w:val="0"/>
        </w:rPr>
        <w:t xml:space="preserve">divulge or release any information of a proprietary nature relating to RIIS’s plans, mission, or operational databases without appropriate approval; ﻿﻿</w:t>
      </w:r>
    </w:p>
    <w:p w:rsidR="00000000" w:rsidDel="00000000" w:rsidP="00000000" w:rsidRDefault="00000000" w:rsidRPr="00000000" w14:paraId="00000181">
      <w:pPr>
        <w:numPr>
          <w:ilvl w:val="0"/>
          <w:numId w:val="7"/>
        </w:numPr>
        <w:shd w:fill="ffffff" w:val="clear"/>
        <w:spacing w:after="0" w:afterAutospacing="0" w:lineRule="auto"/>
        <w:ind w:left="1080" w:hanging="360"/>
        <w:rPr>
          <w:u w:val="none"/>
        </w:rPr>
      </w:pPr>
      <w:r w:rsidDel="00000000" w:rsidR="00000000" w:rsidRPr="00000000">
        <w:rPr>
          <w:rFonts w:ascii="Times New Roman" w:cs="Times New Roman" w:eastAsia="Times New Roman" w:hAnsi="Times New Roman"/>
          <w:sz w:val="24"/>
          <w:szCs w:val="24"/>
          <w:rtl w:val="0"/>
        </w:rPr>
        <w:t xml:space="preserve">obtain a personal advantage or benefit due to relationships established by any officer, senior staff member, or board member by use of the organization's name; ﻿﻿</w:t>
      </w:r>
    </w:p>
    <w:p w:rsidR="00000000" w:rsidDel="00000000" w:rsidP="00000000" w:rsidRDefault="00000000" w:rsidRPr="00000000" w14:paraId="00000182">
      <w:pPr>
        <w:numPr>
          <w:ilvl w:val="0"/>
          <w:numId w:val="7"/>
        </w:numPr>
        <w:shd w:fill="ffffff" w:val="clear"/>
        <w:spacing w:after="0" w:afterAutospacing="0" w:lineRule="auto"/>
        <w:ind w:left="1080" w:hanging="360"/>
        <w:rPr>
          <w:u w:val="none"/>
        </w:rPr>
      </w:pPr>
      <w:r w:rsidDel="00000000" w:rsidR="00000000" w:rsidRPr="00000000">
        <w:rPr>
          <w:rFonts w:ascii="Times New Roman" w:cs="Times New Roman" w:eastAsia="Times New Roman" w:hAnsi="Times New Roman"/>
          <w:sz w:val="24"/>
          <w:szCs w:val="24"/>
          <w:rtl w:val="0"/>
        </w:rPr>
        <w:t xml:space="preserve">accept individual gifts of any kind in excess of $. All such gifts are to be reported to the treasurer who shall divulge gifts received during the calendar year to the Board. </w:t>
      </w:r>
    </w:p>
    <w:p w:rsidR="00000000" w:rsidDel="00000000" w:rsidP="00000000" w:rsidRDefault="00000000" w:rsidRPr="00000000" w14:paraId="00000183">
      <w:pPr>
        <w:numPr>
          <w:ilvl w:val="0"/>
          <w:numId w:val="7"/>
        </w:numPr>
        <w:shd w:fill="ffffff" w:val="clear"/>
        <w:spacing w:after="0" w:afterAutospacing="0" w:lineRule="auto"/>
        <w:ind w:left="1080" w:hanging="360"/>
        <w:rPr>
          <w:u w:val="none"/>
        </w:rPr>
      </w:pPr>
      <w:r w:rsidDel="00000000" w:rsidR="00000000" w:rsidRPr="00000000">
        <w:rPr>
          <w:rtl w:val="0"/>
        </w:rPr>
        <w:t xml:space="preserve">use RIIS property, financial resources, or the services of RIIS personnel for personal benefit </w:t>
      </w:r>
    </w:p>
    <w:p w:rsidR="00000000" w:rsidDel="00000000" w:rsidP="00000000" w:rsidRDefault="00000000" w:rsidRPr="00000000" w14:paraId="00000184">
      <w:pPr>
        <w:numPr>
          <w:ilvl w:val="0"/>
          <w:numId w:val="7"/>
        </w:numPr>
        <w:shd w:fill="ffffff" w:val="clear"/>
        <w:ind w:left="1080" w:hanging="360"/>
      </w:pPr>
      <w:r w:rsidDel="00000000" w:rsidR="00000000" w:rsidRPr="00000000">
        <w:rPr>
          <w:rtl w:val="0"/>
        </w:rPr>
        <w:t xml:space="preserve">violate any applicable laws or ordinances.</w:t>
      </w:r>
    </w:p>
    <w:p w:rsidR="00000000" w:rsidDel="00000000" w:rsidP="00000000" w:rsidRDefault="00000000" w:rsidRPr="00000000" w14:paraId="00000185">
      <w:pPr>
        <w:shd w:fill="ffffff" w:val="clear"/>
        <w:spacing w:after="180" w:lineRule="auto"/>
        <w:ind w:left="450" w:firstLine="0"/>
        <w:rPr>
          <w:rFonts w:ascii="Times New Roman" w:cs="Times New Roman" w:eastAsia="Times New Roman" w:hAnsi="Times New Roman"/>
          <w:sz w:val="24"/>
          <w:szCs w:val="24"/>
        </w:rPr>
      </w:pPr>
      <w:r w:rsidDel="00000000" w:rsidR="00000000" w:rsidRPr="00000000">
        <w:rPr>
          <w:rtl w:val="0"/>
        </w:rPr>
        <w:t xml:space="preserve">T</w:t>
      </w:r>
      <w:r w:rsidDel="00000000" w:rsidR="00000000" w:rsidRPr="00000000">
        <w:rPr>
          <w:rFonts w:ascii="Times New Roman" w:cs="Times New Roman" w:eastAsia="Times New Roman" w:hAnsi="Times New Roman"/>
          <w:sz w:val="24"/>
          <w:szCs w:val="24"/>
          <w:rtl w:val="0"/>
        </w:rPr>
        <w:t xml:space="preserve">he Board</w:t>
      </w:r>
      <w:r w:rsidDel="00000000" w:rsidR="00000000" w:rsidRPr="00000000">
        <w:rPr>
          <w:rtl w:val="0"/>
        </w:rPr>
        <w:t xml:space="preserve"> and all</w:t>
      </w:r>
      <w:r w:rsidDel="00000000" w:rsidR="00000000" w:rsidRPr="00000000">
        <w:rPr>
          <w:rFonts w:ascii="Times New Roman" w:cs="Times New Roman" w:eastAsia="Times New Roman" w:hAnsi="Times New Roman"/>
          <w:sz w:val="24"/>
          <w:szCs w:val="24"/>
          <w:rtl w:val="0"/>
        </w:rPr>
        <w:t xml:space="preserve"> staff or committee members agree to make their best efforts to perform their duties to acceptable </w:t>
      </w:r>
      <w:r w:rsidDel="00000000" w:rsidR="00000000" w:rsidRPr="00000000">
        <w:rPr>
          <w:rtl w:val="0"/>
        </w:rPr>
        <w:t xml:space="preserve">standards and not to engage</w:t>
      </w:r>
      <w:r w:rsidDel="00000000" w:rsidR="00000000" w:rsidRPr="00000000">
        <w:rPr>
          <w:rFonts w:ascii="Times New Roman" w:cs="Times New Roman" w:eastAsia="Times New Roman" w:hAnsi="Times New Roman"/>
          <w:sz w:val="24"/>
          <w:szCs w:val="24"/>
          <w:rtl w:val="0"/>
        </w:rPr>
        <w:t xml:space="preserve"> in unethical business practices of any type. </w:t>
      </w:r>
    </w:p>
    <w:p w:rsidR="00000000" w:rsidDel="00000000" w:rsidP="00000000" w:rsidRDefault="00000000" w:rsidRPr="00000000" w14:paraId="00000186">
      <w:pPr>
        <w:shd w:fill="ffffff" w:val="clear"/>
        <w:spacing w:after="180" w:lineRule="auto"/>
        <w:rPr/>
      </w:pPr>
      <w:r w:rsidDel="00000000" w:rsidR="00000000" w:rsidRPr="00000000">
        <w:br w:type="page"/>
      </w:r>
      <w:r w:rsidDel="00000000" w:rsidR="00000000" w:rsidRPr="00000000">
        <w:rPr>
          <w:rtl w:val="0"/>
        </w:rPr>
      </w:r>
    </w:p>
    <w:p w:rsidR="00000000" w:rsidDel="00000000" w:rsidP="00000000" w:rsidRDefault="00000000" w:rsidRPr="00000000" w14:paraId="00000187">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Infractions of this Statement of Personal and Professional Standards of Conduct are to be reported directly to any member of the </w:t>
      </w:r>
      <w:r w:rsidDel="00000000" w:rsidR="00000000" w:rsidRPr="00000000">
        <w:rPr>
          <w:rtl w:val="0"/>
        </w:rPr>
        <w:t xml:space="preserve">b</w:t>
      </w:r>
      <w:r w:rsidDel="00000000" w:rsidR="00000000" w:rsidRPr="00000000">
        <w:rPr>
          <w:rFonts w:ascii="Times New Roman" w:cs="Times New Roman" w:eastAsia="Times New Roman" w:hAnsi="Times New Roman"/>
          <w:sz w:val="24"/>
          <w:szCs w:val="24"/>
          <w:rtl w:val="0"/>
        </w:rPr>
        <w:t xml:space="preserve">oard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8">
      <w:pPr>
        <w:shd w:fill="ffffff" w:val="clea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hd w:fill="ffffff" w:val="clear"/>
        <w:spacing w:after="180" w:lineRule="auto"/>
        <w:rPr>
          <w:rFonts w:ascii="Times New Roman" w:cs="Times New Roman" w:eastAsia="Times New Roman" w:hAnsi="Times New Roman"/>
          <w:sz w:val="24"/>
          <w:szCs w:val="24"/>
        </w:rPr>
      </w:pPr>
      <w:commentRangeStart w:id="11"/>
      <w:r w:rsidDel="00000000" w:rsidR="00000000" w:rsidRPr="00000000">
        <w:rPr>
          <w:rFonts w:ascii="Times New Roman" w:cs="Times New Roman" w:eastAsia="Times New Roman" w:hAnsi="Times New Roman"/>
          <w:sz w:val="24"/>
          <w:szCs w:val="24"/>
          <w:rtl w:val="0"/>
        </w:rPr>
        <w:t xml:space="preserve">____________________________</w:t>
        <w:tab/>
        <w:tab/>
        <w:tab/>
        <w:t xml:space="preserve">___________________________________</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8A">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Signed</w:t>
        <w:tab/>
        <w:tab/>
        <w:tab/>
        <w:tab/>
        <w:tab/>
        <w:tab/>
        <w:tab/>
        <w:tab/>
        <w:tab/>
        <w:t xml:space="preserve">[month/day/year]</w:t>
      </w:r>
    </w:p>
    <w:p w:rsidR="00000000" w:rsidDel="00000000" w:rsidP="00000000" w:rsidRDefault="00000000" w:rsidRPr="00000000" w14:paraId="0000018B">
      <w:pPr>
        <w:shd w:fill="ffffff" w:val="clear"/>
        <w:spacing w:after="0" w:lineRule="auto"/>
        <w:ind w:left="0" w:firstLine="0"/>
        <w:rPr>
          <w:color w:val="2b323c"/>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Elena Fujiwara" w:id="5" w:date="2024-10-13T17:13:59Z">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JPT comments "Do you have or wish to have a limit on how long one member can serve on the board?"</w:t>
      </w:r>
    </w:p>
  </w:comment>
  <w:comment w:author="Elena Fujiwara" w:id="4" w:date="2024-10-13T17:12:13Z">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JPT comments "Should you address how the minutes of the meeting will be kept and made accessible to members? Or, you could reference Article IV, Section 6.2."</w:t>
      </w:r>
    </w:p>
  </w:comment>
  <w:comment w:author="Elena Fujiwara" w:id="0" w:date="2024-10-13T17:06:37Z">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JPT comment "these should be termed “Amended” bylaws, not “Restated”, unless you are redoing everything, in which case, they are just the Bylaws."</w:t>
      </w:r>
    </w:p>
  </w:comment>
  <w:comment w:author="Jovita Lenora De Loatch" w:id="1" w:date="2024-10-14T17:02:20Z">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California major changes to the bylaws I believe requires calling them Restated. Other states may not have this requirement</w:t>
      </w:r>
    </w:p>
  </w:comment>
  <w:comment w:author="Elena Fujiwara" w:id="10" w:date="2024-10-13T17:03:45Z">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JPT comment "Consider the bylaws as your Constitution which lays out how things should be done legally. So, in this document, you should have statements that there will be no discrimination on whatever bases you choose. You should avoid proselytizing, though, as much as possible. You could have your Article XVII as an appended position statement, which would make this document cleaner. But, totally up to you and your committee. If you do leave it in, then you need to address whether there are consequences for failure to uphold these and who administers those consequences."</w:t>
      </w:r>
    </w:p>
  </w:comment>
  <w:comment w:author="Elena Fujiwara" w:id="9" w:date="2024-10-13T17:21:36Z">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JPT comments "Should your codes of conduct and ethics also apply to members? You may wish to make this more broad."</w:t>
      </w:r>
    </w:p>
  </w:comment>
  <w:comment w:author="Elena Fujiwara" w:id="11" w:date="2024-10-13T17:09:39Z">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JPT comments "you have 2 areas that need to be signed on 2 different pages (Pgs. 26 and 28). Is the last section simply for the Board? If so, it need not be appended to this document, but kept as a separate document that is referred to on Page 26."</w:t>
      </w:r>
    </w:p>
  </w:comment>
  <w:comment w:author="Elena Fujiwara" w:id="2" w:date="2024-10-13T17:10:37Z">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JPT comments "You should have a section (probably Section 2) describing types of members. You denote that someone can be an affiliate member with no voting rights. You also have regular members and Board members. You should state each of these along with a definition of each."</w:t>
      </w:r>
    </w:p>
  </w:comment>
  <w:comment w:author="Elena Fujiwara" w:id="8" w:date="2024-10-13T17:20:01Z">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JPT comments "This is a repeat of Section 6, page 9"</w:t>
      </w:r>
    </w:p>
  </w:comment>
  <w:comment w:author="Elena Fujiwara" w:id="6" w:date="2024-10-13T17:16:27Z">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JPT comments "Paragraphs 1 and 4 essentially say the same thing. You should choose one (#4 is more complete)."</w:t>
      </w:r>
    </w:p>
  </w:comment>
  <w:comment w:author="Elena Fujiwara" w:id="7" w:date="2024-10-13T17:17:14Z">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JPT comments "The last paragraph doesn’t belong here unless you can show how it interacts with the Treasurer and treasurer-elect. Does this committee have supervisory oversight?"</w:t>
      </w:r>
    </w:p>
  </w:comment>
  <w:comment w:author="Rami Saydjari" w:id="3" w:date="2024-10-03T11:34:15Z">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add a University degree as a pre-qualification?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0">
    <w:pPr>
      <w:rPr/>
    </w:pPr>
    <w:r w:rsidDel="00000000" w:rsidR="00000000" w:rsidRPr="00000000">
      <w:rPr>
        <w:rtl w:val="0"/>
      </w:rPr>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e1e1e"/>
        <w:sz w:val="24"/>
        <w:szCs w:val="24"/>
        <w:highlight w:val="white"/>
        <w:rtl w:val="0"/>
      </w:rPr>
      <w:t xml:space="preserve">The Restated </w:t>
    </w:r>
    <w:r w:rsidDel="00000000" w:rsidR="00000000" w:rsidRPr="00000000">
      <w:rPr>
        <w:rFonts w:ascii="Times New Roman" w:cs="Times New Roman" w:eastAsia="Times New Roman" w:hAnsi="Times New Roman"/>
        <w:sz w:val="24"/>
        <w:szCs w:val="24"/>
        <w:rtl w:val="0"/>
      </w:rPr>
      <w:t xml:space="preserve">Bylaws of</w:t>
    </w:r>
  </w:p>
  <w:p w:rsidR="00000000" w:rsidDel="00000000" w:rsidP="00000000" w:rsidRDefault="00000000" w:rsidRPr="00000000" w14:paraId="0000018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Ronin Institute for Independent Scholarship Incorporated</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1">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after="180" w:line="276" w:lineRule="auto"/>
        <w:ind w:left="45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8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180" w:lineRule="auto"/>
    </w:pPr>
    <w:rPr>
      <w:rFonts w:ascii="Times New Roman" w:cs="Times New Roman" w:eastAsia="Times New Roman" w:hAnsi="Times New Roman"/>
      <w:b w:val="1"/>
      <w:i w:val="1"/>
      <w:sz w:val="24"/>
      <w:szCs w:val="24"/>
    </w:rPr>
  </w:style>
  <w:style w:type="paragraph" w:styleId="Heading3">
    <w:name w:val="heading 3"/>
    <w:basedOn w:val="Normal"/>
    <w:next w:val="Normal"/>
    <w:pPr>
      <w:keepNext w:val="1"/>
      <w:keepLines w:val="1"/>
      <w:spacing w:after="180" w:lineRule="auto"/>
    </w:pPr>
    <w:rPr>
      <w:rFonts w:ascii="Times New Roman" w:cs="Times New Roman" w:eastAsia="Times New Roman" w:hAnsi="Times New Roman"/>
      <w:sz w:val="24"/>
      <w:szCs w:val="24"/>
    </w:rPr>
  </w:style>
  <w:style w:type="paragraph" w:styleId="Heading4">
    <w:name w:val="heading 4"/>
    <w:basedOn w:val="Normal"/>
    <w:next w:val="Normal"/>
    <w:pPr>
      <w:keepNext w:val="1"/>
      <w:keepLines w:val="1"/>
      <w:shd w:fill="ffffff" w:val="clear"/>
      <w:spacing w:after="180" w:lineRule="auto"/>
      <w:ind w:left="1080" w:hanging="720"/>
    </w:pPr>
    <w:rPr>
      <w:rFonts w:ascii="Times New Roman" w:cs="Times New Roman" w:eastAsia="Times New Roman" w:hAnsi="Times New Roman"/>
      <w:color w:val="a30003"/>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irs.gov/pub/irs-pdf/p583.pdf#page=10.23"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govinfo.gov/content/pkg/CFR-2012-title26-vol17/pdf/CFR-2012-title26-vol17-sec53-4958-6.pdf" TargetMode="External"/><Relationship Id="rId8" Type="http://schemas.openxmlformats.org/officeDocument/2006/relationships/hyperlink" Target="https://www.govinfo.gov/content/pkg/CFR-2012-title26-vol17/pdf/CFR-2012-title26-vol17-sec53-4958-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