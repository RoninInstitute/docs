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8"/>
          <w:szCs w:val="28"/>
        </w:rPr>
      </w:pPr>
      <w:r w:rsidDel="00000000" w:rsidR="00000000" w:rsidRPr="00000000">
        <w:rPr>
          <w:sz w:val="28"/>
          <w:szCs w:val="28"/>
          <w:rtl w:val="0"/>
        </w:rPr>
        <w:t xml:space="preserve">Suggestions for TO DO items (please add +1</w:t>
      </w:r>
      <w:ins w:author="Jorrit Poelen" w:id="0" w:date="2024-05-25T15:46:23Z">
        <w:r w:rsidDel="00000000" w:rsidR="00000000" w:rsidRPr="00000000">
          <w:rPr>
            <w:sz w:val="28"/>
            <w:szCs w:val="28"/>
            <w:rtl w:val="0"/>
          </w:rPr>
          <w:t xml:space="preserve">, or your name</w:t>
        </w:r>
      </w:ins>
      <w:r w:rsidDel="00000000" w:rsidR="00000000" w:rsidRPr="00000000">
        <w:rPr>
          <w:sz w:val="28"/>
          <w:szCs w:val="28"/>
          <w:rtl w:val="0"/>
        </w:rPr>
        <w:t xml:space="preserve"> to show support) and please log in so thata comments are not anonymous. Anonymous comments and shows of support do not count </w:t>
      </w:r>
    </w:p>
    <w:p w:rsidR="00000000" w:rsidDel="00000000" w:rsidP="00000000" w:rsidRDefault="00000000" w:rsidRPr="00000000" w14:paraId="00000002">
      <w:pPr>
        <w:jc w:val="left"/>
        <w:rPr>
          <w:sz w:val="28"/>
          <w:szCs w:val="28"/>
        </w:rPr>
      </w:pPr>
      <w:r w:rsidDel="00000000" w:rsidR="00000000" w:rsidRPr="00000000">
        <w:rPr>
          <w:rtl w:val="0"/>
        </w:rPr>
      </w:r>
    </w:p>
    <w:p w:rsidR="00000000" w:rsidDel="00000000" w:rsidP="00000000" w:rsidRDefault="00000000" w:rsidRPr="00000000" w14:paraId="00000003">
      <w:pPr>
        <w:jc w:val="left"/>
        <w:rPr>
          <w:b w:val="1"/>
          <w:i w:val="1"/>
          <w:sz w:val="28"/>
          <w:szCs w:val="28"/>
        </w:rPr>
      </w:pPr>
      <w:r w:rsidDel="00000000" w:rsidR="00000000" w:rsidRPr="00000000">
        <w:rPr>
          <w:sz w:val="28"/>
          <w:szCs w:val="28"/>
          <w:rtl w:val="0"/>
        </w:rPr>
        <w:t xml:space="preserve">1. </w:t>
      </w:r>
      <w:hyperlink r:id="rId7">
        <w:r w:rsidDel="00000000" w:rsidR="00000000" w:rsidRPr="00000000">
          <w:rPr>
            <w:b w:val="1"/>
            <w:i w:val="1"/>
            <w:color w:val="1155cc"/>
            <w:sz w:val="28"/>
            <w:szCs w:val="28"/>
            <w:u w:val="single"/>
            <w:rtl w:val="0"/>
          </w:rPr>
          <w:t xml:space="preserve">Action: Give  your availability to build capacity</w:t>
        </w:r>
      </w:hyperlink>
      <w:r w:rsidDel="00000000" w:rsidR="00000000" w:rsidRPr="00000000">
        <w:rPr>
          <w:b w:val="1"/>
          <w:i w:val="1"/>
          <w:sz w:val="28"/>
          <w:szCs w:val="28"/>
          <w:rtl w:val="0"/>
        </w:rPr>
        <w:t xml:space="preserve"> (by Paola, open)</w:t>
      </w:r>
    </w:p>
    <w:p w:rsidR="00000000" w:rsidDel="00000000" w:rsidP="00000000" w:rsidRDefault="00000000" w:rsidRPr="00000000" w14:paraId="00000004">
      <w:pPr>
        <w:jc w:val="left"/>
        <w:rPr>
          <w:b w:val="1"/>
          <w:i w:val="1"/>
          <w:sz w:val="28"/>
          <w:szCs w:val="28"/>
        </w:rPr>
      </w:pPr>
      <w:r w:rsidDel="00000000" w:rsidR="00000000" w:rsidRPr="00000000">
        <w:rPr>
          <w:b w:val="1"/>
          <w:i w:val="1"/>
          <w:sz w:val="28"/>
          <w:szCs w:val="28"/>
          <w:rtl w:val="0"/>
        </w:rPr>
        <w:t xml:space="preserve">2. </w:t>
      </w:r>
      <w:hyperlink r:id="rId8">
        <w:r w:rsidDel="00000000" w:rsidR="00000000" w:rsidRPr="00000000">
          <w:rPr>
            <w:b w:val="1"/>
            <w:i w:val="1"/>
            <w:color w:val="1155cc"/>
            <w:sz w:val="28"/>
            <w:szCs w:val="28"/>
            <w:u w:val="single"/>
            <w:rtl w:val="0"/>
          </w:rPr>
          <w:t xml:space="preserve">Start drafting a request for pro bono legal advice?</w:t>
        </w:r>
      </w:hyperlink>
      <w:r w:rsidDel="00000000" w:rsidR="00000000" w:rsidRPr="00000000">
        <w:rPr>
          <w:b w:val="1"/>
          <w:i w:val="1"/>
          <w:sz w:val="28"/>
          <w:szCs w:val="28"/>
          <w:rtl w:val="0"/>
        </w:rPr>
        <w:t xml:space="preserve"> (by Paola)</w:t>
      </w:r>
    </w:p>
    <w:p w:rsidR="00000000" w:rsidDel="00000000" w:rsidP="00000000" w:rsidRDefault="00000000" w:rsidRPr="00000000" w14:paraId="00000005">
      <w:pPr>
        <w:jc w:val="left"/>
        <w:rPr>
          <w:b w:val="1"/>
          <w:i w:val="1"/>
          <w:sz w:val="28"/>
          <w:szCs w:val="28"/>
        </w:rPr>
      </w:pPr>
      <w:r w:rsidDel="00000000" w:rsidR="00000000" w:rsidRPr="00000000">
        <w:rPr>
          <w:b w:val="1"/>
          <w:i w:val="1"/>
          <w:sz w:val="28"/>
          <w:szCs w:val="28"/>
          <w:rtl w:val="0"/>
        </w:rPr>
        <w:t xml:space="preserve">3. Establish facts and chain of events then </w:t>
      </w:r>
      <w:hyperlink r:id="rId9">
        <w:r w:rsidDel="00000000" w:rsidR="00000000" w:rsidRPr="00000000">
          <w:rPr>
            <w:b w:val="1"/>
            <w:i w:val="1"/>
            <w:color w:val="1155cc"/>
            <w:sz w:val="28"/>
            <w:szCs w:val="28"/>
            <w:u w:val="single"/>
            <w:rtl w:val="0"/>
          </w:rPr>
          <w:t xml:space="preserve">Report possible unlawul conduct to authorities and funders?</w:t>
        </w:r>
      </w:hyperlink>
      <w:r w:rsidDel="00000000" w:rsidR="00000000" w:rsidRPr="00000000">
        <w:rPr>
          <w:b w:val="1"/>
          <w:i w:val="1"/>
          <w:sz w:val="28"/>
          <w:szCs w:val="28"/>
          <w:rtl w:val="0"/>
        </w:rPr>
        <w:t xml:space="preserve"> (by Paola)</w:t>
      </w:r>
      <w:r w:rsidDel="00000000" w:rsidR="00000000" w:rsidRPr="00000000">
        <w:rPr>
          <w:rtl w:val="0"/>
        </w:rPr>
      </w:r>
    </w:p>
    <w:p w:rsidR="00000000" w:rsidDel="00000000" w:rsidP="00000000" w:rsidRDefault="00000000" w:rsidRPr="00000000" w14:paraId="00000006">
      <w:pPr>
        <w:rPr>
          <w:b w:val="1"/>
          <w:i w:val="1"/>
          <w:sz w:val="28"/>
          <w:szCs w:val="28"/>
        </w:rPr>
      </w:pPr>
      <w:r w:rsidDel="00000000" w:rsidR="00000000" w:rsidRPr="00000000">
        <w:rPr>
          <w:b w:val="1"/>
          <w:i w:val="1"/>
          <w:sz w:val="28"/>
          <w:szCs w:val="28"/>
          <w:rtl w:val="0"/>
        </w:rPr>
        <w:t xml:space="preserve">4. continue to make attempts to connect to Jon to help keep existing Ronin email, website, slack channel up and running (added by Jorrit inspired by  group discussion)</w:t>
      </w:r>
      <w:r w:rsidDel="00000000" w:rsidR="00000000" w:rsidRPr="00000000">
        <w:rPr>
          <w:rtl w:val="0"/>
        </w:rPr>
      </w:r>
    </w:p>
    <w:p w:rsidR="00000000" w:rsidDel="00000000" w:rsidP="00000000" w:rsidRDefault="00000000" w:rsidRPr="00000000" w14:paraId="00000007">
      <w:pPr>
        <w:rPr>
          <w:b w:val="1"/>
          <w:i w:val="1"/>
          <w:sz w:val="28"/>
          <w:szCs w:val="28"/>
        </w:rPr>
      </w:pPr>
      <w:r w:rsidDel="00000000" w:rsidR="00000000" w:rsidRPr="00000000">
        <w:rPr>
          <w:b w:val="1"/>
          <w:i w:val="1"/>
          <w:sz w:val="28"/>
          <w:szCs w:val="28"/>
          <w:rtl w:val="0"/>
        </w:rPr>
        <w:t xml:space="preserve">5. </w:t>
      </w:r>
      <w:commentRangeStart w:id="0"/>
      <w:commentRangeStart w:id="1"/>
      <w:commentRangeStart w:id="2"/>
      <w:commentRangeStart w:id="3"/>
      <w:commentRangeStart w:id="4"/>
      <w:r w:rsidDel="00000000" w:rsidR="00000000" w:rsidRPr="00000000">
        <w:rPr>
          <w:b w:val="1"/>
          <w:i w:val="1"/>
          <w:sz w:val="28"/>
          <w:szCs w:val="28"/>
          <w:rtl w:val="0"/>
        </w:rPr>
        <w:t xml:space="preserve">propose bylaws that reflect the spirit of the Ronin organization</w:t>
      </w:r>
      <w:ins w:author="Jorrit Poelen" w:id="1" w:date="2024-05-29T13:46:04Z">
        <w:r w:rsidDel="00000000" w:rsidR="00000000" w:rsidRPr="00000000">
          <w:rPr>
            <w:b w:val="1"/>
            <w:i w:val="1"/>
            <w:sz w:val="28"/>
            <w:szCs w:val="28"/>
            <w:rtl w:val="0"/>
          </w:rPr>
          <w:t xml:space="preserve"> facilitated by (virtual) meetings with defined roles, goals, agenda, meeting notes etc</w:t>
        </w:r>
      </w:ins>
      <w:r w:rsidDel="00000000" w:rsidR="00000000" w:rsidRPr="00000000">
        <w:rPr>
          <w:b w:val="1"/>
          <w:i w:val="1"/>
          <w:sz w:val="28"/>
          <w:szCs w:val="28"/>
          <w:rtl w:val="0"/>
        </w:rPr>
        <w:t xml:space="preserve"> (added by Jorrit inspired by group discussion)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rPr>
          <w:b w:val="1"/>
          <w:i w:val="1"/>
          <w:sz w:val="28"/>
          <w:szCs w:val="28"/>
          <w:rtl w:val="0"/>
        </w:rPr>
        <w:tab/>
        <w:t xml:space="preserve">expectations: 4 or more volunteers to sign up by May 28th and willing to discuss in open forums and commit 1-2 hours a week.</w:t>
      </w:r>
    </w:p>
    <w:p w:rsidR="00000000" w:rsidDel="00000000" w:rsidP="00000000" w:rsidRDefault="00000000" w:rsidRPr="00000000" w14:paraId="00000009">
      <w:pPr>
        <w:rPr>
          <w:b w:val="1"/>
          <w:i w:val="1"/>
          <w:sz w:val="28"/>
          <w:szCs w:val="28"/>
        </w:rPr>
      </w:pPr>
      <w:r w:rsidDel="00000000" w:rsidR="00000000" w:rsidRPr="00000000">
        <w:rPr>
          <w:b w:val="1"/>
          <w:i w:val="1"/>
          <w:sz w:val="28"/>
          <w:szCs w:val="28"/>
          <w:rtl w:val="0"/>
        </w:rPr>
        <w:tab/>
        <w:t xml:space="preserve">participants: Ruth, Jorrit , ?Elena (part time), </w:t>
      </w:r>
      <w:ins w:author="Jorrit Poelen" w:id="2" w:date="2024-05-29T13:40:56Z">
        <w:r w:rsidDel="00000000" w:rsidR="00000000" w:rsidRPr="00000000">
          <w:rPr>
            <w:b w:val="1"/>
            <w:i w:val="1"/>
            <w:sz w:val="28"/>
            <w:szCs w:val="28"/>
            <w:rtl w:val="0"/>
          </w:rPr>
          <w:t xml:space="preserve">Rami, Jovita, Carolyn Sealfon (&gt;late June), Anne T. </w:t>
        </w:r>
      </w:ins>
      <w:del w:author="Jorrit Poelen" w:id="2" w:date="2024-05-29T13:40:56Z">
        <w:r w:rsidDel="00000000" w:rsidR="00000000" w:rsidRPr="00000000">
          <w:rPr>
            <w:b w:val="1"/>
            <w:i w:val="1"/>
            <w:sz w:val="28"/>
            <w:szCs w:val="28"/>
            <w:rtl w:val="0"/>
          </w:rPr>
          <w:delText xml:space="preserve">need 3 more volunteers </w:delText>
        </w:r>
      </w:del>
      <w:r w:rsidDel="00000000" w:rsidR="00000000" w:rsidRPr="00000000">
        <w:rPr>
          <w:b w:val="1"/>
          <w:i w:val="1"/>
          <w:sz w:val="28"/>
          <w:szCs w:val="28"/>
          <w:rtl w:val="0"/>
        </w:rPr>
        <w:t xml:space="preserve">[please add your name]</w:t>
      </w:r>
    </w:p>
    <w:p w:rsidR="00000000" w:rsidDel="00000000" w:rsidP="00000000" w:rsidRDefault="00000000" w:rsidRPr="00000000" w14:paraId="0000000A">
      <w:pPr>
        <w:rPr>
          <w:ins w:author="Jorrit Poelen" w:id="4" w:date="2024-05-25T15:44:46Z"/>
          <w:del w:author="Jorrit Poelen" w:id="3" w:date="2024-05-29T13:44:14Z"/>
          <w:b w:val="1"/>
          <w:i w:val="1"/>
          <w:sz w:val="28"/>
          <w:szCs w:val="28"/>
        </w:rPr>
      </w:pPr>
      <w:del w:author="Jorrit Poelen" w:id="3" w:date="2024-05-29T13:44:14Z">
        <w:commentRangeStart w:id="5"/>
        <w:r w:rsidDel="00000000" w:rsidR="00000000" w:rsidRPr="00000000">
          <w:rPr>
            <w:b w:val="1"/>
            <w:i w:val="1"/>
            <w:sz w:val="28"/>
            <w:szCs w:val="28"/>
            <w:rtl w:val="0"/>
          </w:rPr>
          <w:delText xml:space="preserve">6. organize (virtual) meetings with defined roles, goals, agenda, meeting notes etc (added by Jorrit inspired by group discussion</w:delText>
        </w:r>
      </w:del>
      <w:ins w:author="Jorrit Poelen" w:id="3" w:date="2024-05-29T13:44:14Z">
        <w:del w:author="Jorrit Poelen" w:id="3" w:date="2024-05-29T13:44:14Z">
          <w:commentRangeEnd w:id="5"/>
          <w:r w:rsidDel="00000000" w:rsidR="00000000" w:rsidRPr="00000000">
            <w:commentReference w:id="5"/>
          </w:r>
          <w:r w:rsidDel="00000000" w:rsidR="00000000" w:rsidRPr="00000000">
            <w:rPr>
              <w:b w:val="1"/>
              <w:i w:val="1"/>
              <w:sz w:val="28"/>
              <w:szCs w:val="28"/>
              <w:rtl w:val="0"/>
            </w:rPr>
            <w:delText xml:space="preserve">, related to 5.</w:delText>
          </w:r>
        </w:del>
      </w:ins>
      <w:del w:author="Jorrit Poelen" w:id="3" w:date="2024-05-29T13:44:14Z">
        <w:r w:rsidDel="00000000" w:rsidR="00000000" w:rsidRPr="00000000">
          <w:rPr>
            <w:b w:val="1"/>
            <w:i w:val="1"/>
            <w:sz w:val="28"/>
            <w:szCs w:val="28"/>
            <w:rtl w:val="0"/>
          </w:rPr>
          <w:delText xml:space="preserve">)</w:delText>
        </w:r>
      </w:del>
      <w:ins w:author="Jorrit Poelen" w:id="4" w:date="2024-05-25T15:44:46Z">
        <w:del w:author="Jorrit Poelen" w:id="3" w:date="2024-05-29T13:44:14Z">
          <w:r w:rsidDel="00000000" w:rsidR="00000000" w:rsidRPr="00000000">
            <w:rPr>
              <w:rtl w:val="0"/>
            </w:rPr>
          </w:r>
        </w:del>
      </w:ins>
    </w:p>
    <w:p w:rsidR="00000000" w:rsidDel="00000000" w:rsidP="00000000" w:rsidRDefault="00000000" w:rsidRPr="00000000" w14:paraId="0000000B">
      <w:pPr>
        <w:rPr>
          <w:ins w:author="Jorrit Poelen" w:id="4" w:date="2024-05-25T15:44:46Z"/>
          <w:del w:author="Jorrit Poelen" w:id="3" w:date="2024-05-29T13:44:14Z"/>
          <w:b w:val="1"/>
          <w:i w:val="1"/>
          <w:sz w:val="28"/>
          <w:szCs w:val="28"/>
        </w:rPr>
      </w:pPr>
      <w:ins w:author="Jorrit Poelen" w:id="4" w:date="2024-05-25T15:44:46Z">
        <w:del w:author="Jorrit Poelen" w:id="3" w:date="2024-05-29T13:44:14Z">
          <w:r w:rsidDel="00000000" w:rsidR="00000000" w:rsidRPr="00000000">
            <w:rPr>
              <w:b w:val="1"/>
              <w:i w:val="1"/>
              <w:sz w:val="28"/>
              <w:szCs w:val="28"/>
              <w:rtl w:val="0"/>
            </w:rPr>
            <w:tab/>
          </w:r>
          <w:r w:rsidDel="00000000" w:rsidR="00000000" w:rsidRPr="00000000">
            <w:rPr>
              <w:b w:val="1"/>
              <w:i w:val="1"/>
              <w:sz w:val="28"/>
              <w:szCs w:val="28"/>
              <w:rtl w:val="0"/>
            </w:rPr>
            <w:delText xml:space="preserve">expectations: 4 or more volunteers to sign up by May 28th and willing to discuss in open forums and commit 1-2 hours a week.</w:delText>
          </w:r>
        </w:del>
      </w:ins>
    </w:p>
    <w:p w:rsidR="00000000" w:rsidDel="00000000" w:rsidP="00000000" w:rsidRDefault="00000000" w:rsidRPr="00000000" w14:paraId="0000000C">
      <w:pPr>
        <w:rPr>
          <w:del w:author="Jorrit Poelen" w:id="3" w:date="2024-05-29T13:44:14Z"/>
          <w:b w:val="1"/>
          <w:i w:val="1"/>
          <w:sz w:val="28"/>
          <w:szCs w:val="28"/>
        </w:rPr>
      </w:pPr>
      <w:ins w:author="Jorrit Poelen" w:id="4" w:date="2024-05-25T15:44:46Z">
        <w:del w:author="Jorrit Poelen" w:id="3" w:date="2024-05-29T13:44:14Z">
          <w:r w:rsidDel="00000000" w:rsidR="00000000" w:rsidRPr="00000000">
            <w:rPr>
              <w:b w:val="1"/>
              <w:i w:val="1"/>
              <w:sz w:val="28"/>
              <w:szCs w:val="28"/>
              <w:rtl w:val="0"/>
            </w:rPr>
            <w:tab/>
          </w:r>
          <w:r w:rsidDel="00000000" w:rsidR="00000000" w:rsidRPr="00000000">
            <w:rPr>
              <w:b w:val="1"/>
              <w:i w:val="1"/>
              <w:sz w:val="28"/>
              <w:szCs w:val="28"/>
              <w:rtl w:val="0"/>
            </w:rPr>
            <w:delText xml:space="preserve">participants: Ruth, Jorrit , ?Elena (part time) [please add your name]</w:delText>
          </w:r>
        </w:del>
      </w:ins>
      <w:del w:author="Jorrit Poelen" w:id="3" w:date="2024-05-29T13:44:14Z">
        <w:r w:rsidDel="00000000" w:rsidR="00000000" w:rsidRPr="00000000">
          <w:rPr>
            <w:rtl w:val="0"/>
          </w:rPr>
        </w:r>
      </w:del>
    </w:p>
    <w:p w:rsidR="00000000" w:rsidDel="00000000" w:rsidP="00000000" w:rsidRDefault="00000000" w:rsidRPr="00000000" w14:paraId="0000000D">
      <w:pPr>
        <w:rPr>
          <w:b w:val="1"/>
          <w:i w:val="1"/>
          <w:sz w:val="28"/>
          <w:szCs w:val="28"/>
        </w:rPr>
      </w:pPr>
      <w:r w:rsidDel="00000000" w:rsidR="00000000" w:rsidRPr="00000000">
        <w:rPr>
          <w:b w:val="1"/>
          <w:i w:val="1"/>
          <w:sz w:val="28"/>
          <w:szCs w:val="28"/>
          <w:rtl w:val="0"/>
        </w:rPr>
        <w:t xml:space="preserve">7, </w:t>
      </w:r>
      <w:del w:author="Jorrit Poelen" w:id="5" w:date="2024-05-25T15:43:42Z">
        <w:commentRangeStart w:id="6"/>
        <w:r w:rsidDel="00000000" w:rsidR="00000000" w:rsidRPr="00000000">
          <w:rPr>
            <w:b w:val="1"/>
            <w:i w:val="1"/>
            <w:sz w:val="28"/>
            <w:szCs w:val="28"/>
            <w:rtl w:val="0"/>
          </w:rPr>
          <w:delText xml:space="preserve">Start drafting new bylaws? (Ruth and others please link here)</w:delText>
        </w:r>
      </w:del>
      <w:ins w:author="Jorrit Poelen" w:id="5" w:date="2024-05-25T15:43:42Z">
        <w:commentRangeEnd w:id="6"/>
        <w:r w:rsidDel="00000000" w:rsidR="00000000" w:rsidRPr="00000000">
          <w:commentReference w:id="6"/>
        </w:r>
        <w:r w:rsidDel="00000000" w:rsidR="00000000" w:rsidRPr="00000000">
          <w:rPr>
            <w:b w:val="1"/>
            <w:i w:val="1"/>
            <w:sz w:val="28"/>
            <w:szCs w:val="28"/>
            <w:rtl w:val="0"/>
          </w:rPr>
          <w:t xml:space="preserve"> </w:t>
        </w:r>
      </w:ins>
      <w:r w:rsidDel="00000000" w:rsidR="00000000" w:rsidRPr="00000000">
        <w:rPr>
          <w:rtl w:val="0"/>
        </w:rPr>
      </w:r>
    </w:p>
    <w:p w:rsidR="00000000" w:rsidDel="00000000" w:rsidP="00000000" w:rsidRDefault="00000000" w:rsidRPr="00000000" w14:paraId="0000000E">
      <w:pPr>
        <w:rPr>
          <w:b w:val="1"/>
          <w:i w:val="1"/>
          <w:sz w:val="28"/>
          <w:szCs w:val="28"/>
        </w:rPr>
      </w:pPr>
      <w:r w:rsidDel="00000000" w:rsidR="00000000" w:rsidRPr="00000000">
        <w:rPr>
          <w:b w:val="1"/>
          <w:i w:val="1"/>
          <w:sz w:val="28"/>
          <w:szCs w:val="28"/>
          <w:rtl w:val="0"/>
        </w:rPr>
        <w:t xml:space="preserve">8. </w:t>
      </w:r>
      <w:commentRangeStart w:id="7"/>
      <w:r w:rsidDel="00000000" w:rsidR="00000000" w:rsidRPr="00000000">
        <w:rPr>
          <w:b w:val="1"/>
          <w:i w:val="1"/>
          <w:sz w:val="28"/>
          <w:szCs w:val="28"/>
          <w:rtl w:val="0"/>
        </w:rPr>
        <w:t xml:space="preserve">Get facts, analyse them and plan actions accordingly</w:t>
      </w:r>
    </w:p>
    <w:p w:rsidR="00000000" w:rsidDel="00000000" w:rsidP="00000000" w:rsidRDefault="00000000" w:rsidRPr="00000000" w14:paraId="0000000F">
      <w:pPr>
        <w:rPr>
          <w:b w:val="1"/>
          <w:i w:val="1"/>
          <w:sz w:val="28"/>
          <w:szCs w:val="28"/>
        </w:rPr>
      </w:pPr>
      <w:hyperlink r:id="rId10">
        <w:r w:rsidDel="00000000" w:rsidR="00000000" w:rsidRPr="00000000">
          <w:rPr>
            <w:b w:val="1"/>
            <w:i w:val="1"/>
            <w:color w:val="1155cc"/>
            <w:sz w:val="28"/>
            <w:szCs w:val="28"/>
            <w:u w:val="single"/>
            <w:rtl w:val="0"/>
          </w:rPr>
          <w:t xml:space="preserve">See task sheet</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0">
      <w:pPr>
        <w:rPr>
          <w:b w:val="1"/>
          <w:i w:val="1"/>
          <w:sz w:val="28"/>
          <w:szCs w:val="28"/>
        </w:rPr>
      </w:pPr>
      <w:r w:rsidDel="00000000" w:rsidR="00000000" w:rsidRPr="00000000">
        <w:rPr>
          <w:rtl w:val="0"/>
        </w:rPr>
      </w:r>
    </w:p>
    <w:p w:rsidR="00000000" w:rsidDel="00000000" w:rsidP="00000000" w:rsidRDefault="00000000" w:rsidRPr="00000000" w14:paraId="00000011">
      <w:pPr>
        <w:rPr>
          <w:b w:val="1"/>
          <w:i w:val="1"/>
          <w:sz w:val="28"/>
          <w:szCs w:val="28"/>
        </w:rPr>
      </w:pPr>
      <w:r w:rsidDel="00000000" w:rsidR="00000000" w:rsidRPr="00000000">
        <w:rPr>
          <w:rtl w:val="0"/>
        </w:rPr>
      </w:r>
    </w:p>
    <w:p w:rsidR="00000000" w:rsidDel="00000000" w:rsidP="00000000" w:rsidRDefault="00000000" w:rsidRPr="00000000" w14:paraId="00000012">
      <w:pPr>
        <w:rPr>
          <w:b w:val="1"/>
          <w:i w:val="1"/>
          <w:sz w:val="28"/>
          <w:szCs w:val="28"/>
        </w:rPr>
      </w:pPr>
      <w:r w:rsidDel="00000000" w:rsidR="00000000" w:rsidRPr="00000000">
        <w:rPr>
          <w:rtl w:val="0"/>
        </w:rPr>
      </w:r>
    </w:p>
    <w:p w:rsidR="00000000" w:rsidDel="00000000" w:rsidP="00000000" w:rsidRDefault="00000000" w:rsidRPr="00000000" w14:paraId="00000013">
      <w:pPr>
        <w:jc w:val="left"/>
        <w:rPr>
          <w:b w:val="1"/>
          <w:i w:val="1"/>
          <w:sz w:val="28"/>
          <w:szCs w:val="28"/>
        </w:rPr>
      </w:pPr>
      <w:r w:rsidDel="00000000" w:rsidR="00000000" w:rsidRPr="00000000">
        <w:rPr>
          <w:rtl w:val="0"/>
        </w:rPr>
      </w:r>
    </w:p>
    <w:p w:rsidR="00000000" w:rsidDel="00000000" w:rsidP="00000000" w:rsidRDefault="00000000" w:rsidRPr="00000000" w14:paraId="00000014">
      <w:pPr>
        <w:jc w:val="left"/>
        <w:rPr>
          <w:b w:val="1"/>
          <w:i w:val="1"/>
          <w:sz w:val="28"/>
          <w:szCs w:val="28"/>
        </w:rPr>
      </w:pPr>
      <w:r w:rsidDel="00000000" w:rsidR="00000000" w:rsidRPr="00000000">
        <w:rPr>
          <w:rtl w:val="0"/>
        </w:rPr>
      </w:r>
    </w:p>
    <w:p w:rsidR="00000000" w:rsidDel="00000000" w:rsidP="00000000" w:rsidRDefault="00000000" w:rsidRPr="00000000" w14:paraId="00000015">
      <w:pPr>
        <w:jc w:val="left"/>
        <w:rPr>
          <w:b w:val="1"/>
          <w:i w:val="1"/>
          <w:sz w:val="28"/>
          <w:szCs w:val="28"/>
        </w:rPr>
      </w:pPr>
      <w:r w:rsidDel="00000000" w:rsidR="00000000" w:rsidRPr="00000000">
        <w:rPr>
          <w:rtl w:val="0"/>
        </w:rPr>
      </w:r>
    </w:p>
    <w:p w:rsidR="00000000" w:rsidDel="00000000" w:rsidP="00000000" w:rsidRDefault="00000000" w:rsidRPr="00000000" w14:paraId="00000016">
      <w:pPr>
        <w:jc w:val="left"/>
        <w:rPr>
          <w:b w:val="1"/>
          <w:i w:val="1"/>
          <w:sz w:val="66"/>
          <w:szCs w:val="66"/>
        </w:rPr>
      </w:pPr>
      <w:r w:rsidDel="00000000" w:rsidR="00000000" w:rsidRPr="00000000">
        <w:rPr>
          <w:b w:val="1"/>
          <w:i w:val="1"/>
          <w:sz w:val="66"/>
          <w:szCs w:val="66"/>
          <w:rtl w:val="0"/>
        </w:rPr>
        <w:t xml:space="preserve"> </w:t>
      </w:r>
    </w:p>
    <w:p w:rsidR="00000000" w:rsidDel="00000000" w:rsidP="00000000" w:rsidRDefault="00000000" w:rsidRPr="00000000" w14:paraId="00000017">
      <w:pPr>
        <w:jc w:val="center"/>
        <w:rPr>
          <w:b w:val="1"/>
          <w:i w:val="1"/>
          <w:sz w:val="20"/>
          <w:szCs w:val="20"/>
        </w:rPr>
      </w:pPr>
      <w:r w:rsidDel="00000000" w:rsidR="00000000" w:rsidRPr="00000000">
        <w:rPr>
          <w:b w:val="1"/>
          <w:i w:val="1"/>
          <w:sz w:val="20"/>
          <w:szCs w:val="20"/>
          <w:rtl w:val="0"/>
        </w:rPr>
        <w:t xml:space="preserve">I</w:t>
      </w:r>
      <w:commentRangeStart w:id="8"/>
      <w:commentRangeStart w:id="9"/>
      <w:commentRangeStart w:id="10"/>
      <w:commentRangeStart w:id="11"/>
      <w:commentRangeStart w:id="12"/>
      <w:commentRangeStart w:id="13"/>
      <w:r w:rsidDel="00000000" w:rsidR="00000000" w:rsidRPr="00000000">
        <w:rPr>
          <w:b w:val="1"/>
          <w:i w:val="1"/>
          <w:sz w:val="20"/>
          <w:szCs w:val="20"/>
          <w:rtl w:val="0"/>
        </w:rPr>
        <w:t xml:space="preserve">n Veritate </w:t>
      </w:r>
      <w:r w:rsidDel="00000000" w:rsidR="00000000" w:rsidRPr="00000000">
        <w:rPr>
          <w:b w:val="1"/>
          <w:i w:val="1"/>
          <w:sz w:val="20"/>
          <w:szCs w:val="20"/>
          <w:rtl w:val="0"/>
        </w:rPr>
        <w:t xml:space="preserve">Speramus</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b w:val="1"/>
          <w:i w:val="1"/>
          <w:sz w:val="20"/>
          <w:szCs w:val="20"/>
          <w:rtl w:val="0"/>
        </w:rPr>
        <w:t xml:space="preserve"> </w:t>
      </w:r>
    </w:p>
    <w:p w:rsidR="00000000" w:rsidDel="00000000" w:rsidP="00000000" w:rsidRDefault="00000000" w:rsidRPr="00000000" w14:paraId="00000018">
      <w:pPr>
        <w:jc w:val="center"/>
        <w:rPr>
          <w:b w:val="1"/>
          <w:i w:val="1"/>
          <w:sz w:val="20"/>
          <w:szCs w:val="20"/>
        </w:rPr>
      </w:pPr>
      <w:r w:rsidDel="00000000" w:rsidR="00000000" w:rsidRPr="00000000">
        <w:rPr>
          <w:b w:val="1"/>
          <w:i w:val="1"/>
          <w:sz w:val="20"/>
          <w:szCs w:val="20"/>
          <w:rtl w:val="0"/>
        </w:rPr>
        <w:t xml:space="preserve">(motto candidate 1.)</w:t>
      </w:r>
    </w:p>
    <w:p w:rsidR="00000000" w:rsidDel="00000000" w:rsidP="00000000" w:rsidRDefault="00000000" w:rsidRPr="00000000" w14:paraId="00000019">
      <w:pPr>
        <w:jc w:val="center"/>
        <w:rPr>
          <w:b w:val="1"/>
          <w:i w:val="1"/>
          <w:color w:val="444746"/>
        </w:rPr>
      </w:pPr>
      <w:commentRangeStart w:id="14"/>
      <w:r w:rsidDel="00000000" w:rsidR="00000000" w:rsidRPr="00000000">
        <w:rPr>
          <w:b w:val="1"/>
          <w:i w:val="1"/>
          <w:color w:val="444746"/>
          <w:sz w:val="20"/>
          <w:szCs w:val="20"/>
          <w:rtl w:val="0"/>
        </w:rPr>
        <w:t xml:space="preserve">Veritas Super Omnia</w:t>
      </w:r>
      <w:commentRangeEnd w:id="14"/>
      <w:r w:rsidDel="00000000" w:rsidR="00000000" w:rsidRPr="00000000">
        <w:commentReference w:id="14"/>
      </w:r>
      <w:r w:rsidDel="00000000" w:rsidR="00000000" w:rsidRPr="00000000">
        <w:rPr>
          <w:b w:val="1"/>
          <w:i w:val="1"/>
          <w:color w:val="444746"/>
          <w:sz w:val="20"/>
          <w:szCs w:val="20"/>
          <w:rtl w:val="0"/>
        </w:rPr>
        <w:t xml:space="preserve"> </w:t>
      </w:r>
      <w:r w:rsidDel="00000000" w:rsidR="00000000" w:rsidRPr="00000000">
        <w:rPr>
          <w:rtl w:val="0"/>
        </w:rPr>
      </w:r>
    </w:p>
    <w:p w:rsidR="00000000" w:rsidDel="00000000" w:rsidP="00000000" w:rsidRDefault="00000000" w:rsidRPr="00000000" w14:paraId="0000001A">
      <w:pPr>
        <w:jc w:val="center"/>
        <w:rPr>
          <w:b w:val="1"/>
          <w:i w:val="1"/>
          <w:sz w:val="20"/>
          <w:szCs w:val="20"/>
        </w:rPr>
      </w:pPr>
      <w:r w:rsidDel="00000000" w:rsidR="00000000" w:rsidRPr="00000000">
        <w:rPr>
          <w:b w:val="1"/>
          <w:i w:val="1"/>
          <w:color w:val="444746"/>
          <w:sz w:val="20"/>
          <w:szCs w:val="20"/>
          <w:rtl w:val="0"/>
        </w:rPr>
        <w:t xml:space="preserve">(motto candidate 2.)</w:t>
      </w:r>
      <w:r w:rsidDel="00000000" w:rsidR="00000000" w:rsidRPr="00000000">
        <w:rPr>
          <w:rtl w:val="0"/>
        </w:rPr>
      </w:r>
    </w:p>
    <w:p w:rsidR="00000000" w:rsidDel="00000000" w:rsidP="00000000" w:rsidRDefault="00000000" w:rsidRPr="00000000" w14:paraId="0000001B">
      <w:pPr>
        <w:rPr>
          <w:sz w:val="66"/>
          <w:szCs w:val="66"/>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Status: </w:t>
      </w:r>
      <w:r w:rsidDel="00000000" w:rsidR="00000000" w:rsidRPr="00000000">
        <w:rPr>
          <w:rtl w:val="0"/>
        </w:rPr>
        <w:t xml:space="preserve">open consultation and discussion notes</w:t>
      </w:r>
    </w:p>
    <w:p w:rsidR="00000000" w:rsidDel="00000000" w:rsidP="00000000" w:rsidRDefault="00000000" w:rsidRPr="00000000" w14:paraId="0000001D">
      <w:pPr>
        <w:rPr/>
      </w:pPr>
      <w:r w:rsidDel="00000000" w:rsidR="00000000" w:rsidRPr="00000000">
        <w:rPr>
          <w:rtl w:val="0"/>
        </w:rPr>
        <w:t xml:space="preserve">T</w:t>
      </w:r>
      <w:r w:rsidDel="00000000" w:rsidR="00000000" w:rsidRPr="00000000">
        <w:rPr>
          <w:rtl w:val="0"/>
        </w:rPr>
        <w:t xml:space="preserve">his document is used to gather inputs from stakeholders concerning the facts as stated, it is intended for internal use not for public disclosure </w:t>
      </w:r>
    </w:p>
    <w:p w:rsidR="00000000" w:rsidDel="00000000" w:rsidP="00000000" w:rsidRDefault="00000000" w:rsidRPr="00000000" w14:paraId="0000001E">
      <w:pPr>
        <w:rPr/>
      </w:pPr>
      <w:r w:rsidDel="00000000" w:rsidR="00000000" w:rsidRPr="00000000">
        <w:rPr>
          <w:rtl w:val="0"/>
        </w:rPr>
        <w:t xml:space="preserve">a redacted statement will be drafted at the end of the consultation for public disclosure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Disclaimer</w:t>
      </w:r>
      <w:r w:rsidDel="00000000" w:rsidR="00000000" w:rsidRPr="00000000">
        <w:rPr>
          <w:rtl w:val="0"/>
        </w:rPr>
        <w:t xml:space="preserve">:  Any views or opinions represented in this document are personal and belong solely to the authors and do not represent those of people, institutions or organizations that the owner may or may not be associated with in professional or personal capacity, unless explicitly stated. Any disclosure of facts, views or opinions from contributors is not intended to cause harm, malign any religion, ethnic group, club, organization, company, or individual. The statements of facts disclosed by contributors are for internal review and discussion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Information in</w:t>
      </w:r>
      <w:r w:rsidDel="00000000" w:rsidR="00000000" w:rsidRPr="00000000">
        <w:rPr>
          <w:rtl w:val="0"/>
        </w:rPr>
        <w:t xml:space="preserve"> this document is gathered for the purpose of shedding light on facts and events of pertinence, and is for internal purpose only until a public version is released .</w:t>
      </w:r>
    </w:p>
    <w:p w:rsidR="00000000" w:rsidDel="00000000" w:rsidP="00000000" w:rsidRDefault="00000000" w:rsidRPr="00000000" w14:paraId="00000024">
      <w:pPr>
        <w:rPr/>
      </w:pPr>
      <w:r w:rsidDel="00000000" w:rsidR="00000000" w:rsidRPr="00000000">
        <w:rPr>
          <w:rtl w:val="0"/>
        </w:rPr>
        <w:t xml:space="preserve"> The authors of this document make no representations as to the accuracy or completeness of any information in this document or found by following any link on this document. The authors will not be liable for any errors or omissions in this information nor for the availability of this information. The owner will not be liable for any losses, injuries, or damages from the display or use of this information.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5o0ldrygqie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About this document</w:t>
            </w:r>
          </w:hyperlink>
          <w:r w:rsidDel="00000000" w:rsidR="00000000" w:rsidRPr="00000000">
            <w:rPr>
              <w:rtl w:val="0"/>
            </w:rPr>
          </w:r>
        </w:p>
        <w:p w:rsidR="00000000" w:rsidDel="00000000" w:rsidP="00000000" w:rsidRDefault="00000000" w:rsidRPr="00000000" w14:paraId="0000002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xglqk23416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Communication Channels with Scholars</w:t>
            </w:r>
          </w:hyperlink>
          <w:r w:rsidDel="00000000" w:rsidR="00000000" w:rsidRPr="00000000">
            <w:rPr>
              <w:rtl w:val="0"/>
            </w:rPr>
          </w:r>
        </w:p>
        <w:p w:rsidR="00000000" w:rsidDel="00000000" w:rsidP="00000000" w:rsidRDefault="00000000" w:rsidRPr="00000000" w14:paraId="0000002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xp15xhymo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Working Documents</w:t>
            </w:r>
          </w:hyperlink>
          <w:r w:rsidDel="00000000" w:rsidR="00000000" w:rsidRPr="00000000">
            <w:rPr>
              <w:rtl w:val="0"/>
            </w:rPr>
          </w:r>
        </w:p>
        <w:p w:rsidR="00000000" w:rsidDel="00000000" w:rsidP="00000000" w:rsidRDefault="00000000" w:rsidRPr="00000000" w14:paraId="0000002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7fwd9axbin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Contributing to this document</w:t>
            </w:r>
          </w:hyperlink>
          <w:r w:rsidDel="00000000" w:rsidR="00000000" w:rsidRPr="00000000">
            <w:rPr>
              <w:rtl w:val="0"/>
            </w:rPr>
          </w:r>
        </w:p>
        <w:p w:rsidR="00000000" w:rsidDel="00000000" w:rsidP="00000000" w:rsidRDefault="00000000" w:rsidRPr="00000000" w14:paraId="0000002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n79u1ntoz0n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Editors (proposed)</w:t>
            </w:r>
          </w:hyperlink>
          <w:r w:rsidDel="00000000" w:rsidR="00000000" w:rsidRPr="00000000">
            <w:rPr>
              <w:rtl w:val="0"/>
            </w:rPr>
          </w:r>
        </w:p>
        <w:p w:rsidR="00000000" w:rsidDel="00000000" w:rsidP="00000000" w:rsidRDefault="00000000" w:rsidRPr="00000000" w14:paraId="0000002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ttfleg6cgq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Contributors</w:t>
            </w:r>
          </w:hyperlink>
          <w:r w:rsidDel="00000000" w:rsidR="00000000" w:rsidRPr="00000000">
            <w:rPr>
              <w:rtl w:val="0"/>
            </w:rPr>
          </w:r>
        </w:p>
        <w:p w:rsidR="00000000" w:rsidDel="00000000" w:rsidP="00000000" w:rsidRDefault="00000000" w:rsidRPr="00000000" w14:paraId="0000002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9pyd542uzo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Questions</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a0oa2nqk3v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1</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rohfmmsnd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Tier 2</w:t>
            </w:r>
          </w:hyperlink>
          <w:r w:rsidDel="00000000" w:rsidR="00000000" w:rsidRPr="00000000">
            <w:rPr>
              <w:rtl w:val="0"/>
            </w:rPr>
          </w:r>
        </w:p>
        <w:p w:rsidR="00000000" w:rsidDel="00000000" w:rsidP="00000000" w:rsidRDefault="00000000" w:rsidRPr="00000000" w14:paraId="0000002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eqo1dwsuid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Answered questions</w:t>
            </w:r>
          </w:hyperlink>
          <w:r w:rsidDel="00000000" w:rsidR="00000000" w:rsidRPr="00000000">
            <w:rPr>
              <w:rtl w:val="0"/>
            </w:rPr>
          </w:r>
        </w:p>
        <w:p w:rsidR="00000000" w:rsidDel="00000000" w:rsidP="00000000" w:rsidRDefault="00000000" w:rsidRPr="00000000" w14:paraId="0000003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cantapss6s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Action Items (who is working on what)</w:t>
            </w:r>
          </w:hyperlink>
          <w:r w:rsidDel="00000000" w:rsidR="00000000" w:rsidRPr="00000000">
            <w:rPr>
              <w:rtl w:val="0"/>
            </w:rPr>
          </w:r>
        </w:p>
        <w:p w:rsidR="00000000" w:rsidDel="00000000" w:rsidP="00000000" w:rsidRDefault="00000000" w:rsidRPr="00000000" w14:paraId="0000003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vdj0ke1h2e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Immediate Goals</w:t>
            </w:r>
          </w:hyperlink>
          <w:r w:rsidDel="00000000" w:rsidR="00000000" w:rsidRPr="00000000">
            <w:rPr>
              <w:rtl w:val="0"/>
            </w:rPr>
          </w:r>
        </w:p>
        <w:p w:rsidR="00000000" w:rsidDel="00000000" w:rsidP="00000000" w:rsidRDefault="00000000" w:rsidRPr="00000000" w14:paraId="0000003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nagqbljgi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Additional Goals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2ffqn4oll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AG1. Retaining community</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sdbqvxab5m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AG2. Retaining services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44g3zpayu1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AG3. Retrospective</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c8y99lunov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AG4. Formulating long/short term plans to continue to foster independent scholarship.</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b698mizad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AG5. Setting up structures for the long term</w:t>
            </w:r>
          </w:hyperlink>
          <w:r w:rsidDel="00000000" w:rsidR="00000000" w:rsidRPr="00000000">
            <w:rPr>
              <w:rtl w:val="0"/>
            </w:rPr>
          </w:r>
        </w:p>
        <w:p w:rsidR="00000000" w:rsidDel="00000000" w:rsidP="00000000" w:rsidRDefault="00000000" w:rsidRPr="00000000" w14:paraId="0000003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u4jwifb964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Open space</w:t>
            </w:r>
          </w:hyperlink>
          <w:r w:rsidDel="00000000" w:rsidR="00000000" w:rsidRPr="00000000">
            <w:rPr>
              <w:rtl w:val="0"/>
            </w:rPr>
          </w:r>
        </w:p>
        <w:p w:rsidR="00000000" w:rsidDel="00000000" w:rsidP="00000000" w:rsidRDefault="00000000" w:rsidRPr="00000000" w14:paraId="0000003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okmlmbx76yu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A. Resignation Letter of Ronin Board of Directors</w:t>
            </w:r>
          </w:hyperlink>
          <w:r w:rsidDel="00000000" w:rsidR="00000000" w:rsidRPr="00000000">
            <w:rPr>
              <w:rtl w:val="0"/>
            </w:rPr>
          </w:r>
        </w:p>
        <w:p w:rsidR="00000000" w:rsidDel="00000000" w:rsidP="00000000" w:rsidRDefault="00000000" w:rsidRPr="00000000" w14:paraId="0000003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nrkc8bttz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B. Ronin Bylaws</w:t>
            </w:r>
          </w:hyperlink>
          <w:r w:rsidDel="00000000" w:rsidR="00000000" w:rsidRPr="00000000">
            <w:rPr>
              <w:rtl w:val="0"/>
            </w:rPr>
          </w:r>
        </w:p>
        <w:p w:rsidR="00000000" w:rsidDel="00000000" w:rsidP="00000000" w:rsidRDefault="00000000" w:rsidRPr="00000000" w14:paraId="0000003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bprvfy268k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 Data Breach Email</w:t>
            </w:r>
          </w:hyperlink>
          <w:r w:rsidDel="00000000" w:rsidR="00000000" w:rsidRPr="00000000">
            <w:rPr>
              <w:rtl w:val="0"/>
            </w:rPr>
          </w:r>
        </w:p>
        <w:p w:rsidR="00000000" w:rsidDel="00000000" w:rsidP="00000000" w:rsidRDefault="00000000" w:rsidRPr="00000000" w14:paraId="0000003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ie7yywk2m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C1. Scholar discussion about data breach</w:t>
            </w:r>
          </w:hyperlink>
          <w:r w:rsidDel="00000000" w:rsidR="00000000" w:rsidRPr="00000000">
            <w:rPr>
              <w:rtl w:val="0"/>
            </w:rPr>
          </w:r>
        </w:p>
        <w:p w:rsidR="00000000" w:rsidDel="00000000" w:rsidP="00000000" w:rsidRDefault="00000000" w:rsidRPr="00000000" w14:paraId="0000003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nqbjboyj39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D: Ronin Institute most recent Tax Returns?</w:t>
            </w:r>
          </w:hyperlink>
          <w:r w:rsidDel="00000000" w:rsidR="00000000" w:rsidRPr="00000000">
            <w:rPr>
              <w:rtl w:val="0"/>
            </w:rPr>
          </w:r>
        </w:p>
        <w:p w:rsidR="00000000" w:rsidDel="00000000" w:rsidP="00000000" w:rsidRDefault="00000000" w:rsidRPr="00000000" w14:paraId="0000003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ebu4ch4k7l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E: Participatory Governance Based on Consensus</w:t>
            </w:r>
          </w:hyperlink>
          <w:r w:rsidDel="00000000" w:rsidR="00000000" w:rsidRPr="00000000">
            <w:rPr>
              <w:rtl w:val="0"/>
            </w:rPr>
          </w:r>
        </w:p>
        <w:p w:rsidR="00000000" w:rsidDel="00000000" w:rsidP="00000000" w:rsidRDefault="00000000" w:rsidRPr="00000000" w14:paraId="0000003F">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p8cy0n83ec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F: Ronin Institute Domain Name Registration</w:t>
            </w:r>
          </w:hyperlink>
          <w:r w:rsidDel="00000000" w:rsidR="00000000" w:rsidRPr="00000000">
            <w:rPr>
              <w:rtl w:val="0"/>
            </w:rPr>
          </w:r>
        </w:p>
        <w:p w:rsidR="00000000" w:rsidDel="00000000" w:rsidP="00000000" w:rsidRDefault="00000000" w:rsidRPr="00000000" w14:paraId="0000004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9kn4wbolrg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G. Board members, Advisory Board members, Employees</w:t>
            </w:r>
          </w:hyperlink>
          <w:r w:rsidDel="00000000" w:rsidR="00000000" w:rsidRPr="00000000">
            <w:rPr>
              <w:rtl w:val="0"/>
            </w:rPr>
          </w:r>
        </w:p>
        <w:p w:rsidR="00000000" w:rsidDel="00000000" w:rsidP="00000000" w:rsidRDefault="00000000" w:rsidRPr="00000000" w14:paraId="0000004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t2pppiru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H. Ronin Institute NSF Awards</w:t>
            </w:r>
          </w:hyperlink>
          <w:r w:rsidDel="00000000" w:rsidR="00000000" w:rsidRPr="00000000">
            <w:rPr>
              <w:rtl w:val="0"/>
            </w:rPr>
          </w:r>
        </w:p>
        <w:p w:rsidR="00000000" w:rsidDel="00000000" w:rsidP="00000000" w:rsidRDefault="00000000" w:rsidRPr="00000000" w14:paraId="0000004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8qkt11bjqe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Appendix I: Cease and Desist Letter Claimed to be from Ronin Board Members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3"/>
        <w:rPr/>
      </w:pPr>
      <w:bookmarkStart w:colFirst="0" w:colLast="0" w:name="_5o0ldrygqieu" w:id="0"/>
      <w:bookmarkEnd w:id="0"/>
      <w:r w:rsidDel="00000000" w:rsidR="00000000" w:rsidRPr="00000000">
        <w:rPr>
          <w:rtl w:val="0"/>
        </w:rPr>
        <w:t xml:space="preserve">About this document</w:t>
      </w:r>
    </w:p>
    <w:p w:rsidR="00000000" w:rsidDel="00000000" w:rsidP="00000000" w:rsidRDefault="00000000" w:rsidRPr="00000000" w14:paraId="00000044">
      <w:pPr>
        <w:rPr/>
      </w:pPr>
      <w:r w:rsidDel="00000000" w:rsidR="00000000" w:rsidRPr="00000000">
        <w:rPr>
          <w:rtl w:val="0"/>
        </w:rPr>
        <w:t xml:space="preserve">(Note: see version history)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On 2024-04-05, the Ronin Board of Directors sent an email to announce their decision to dissolve the Ronin Institute, along with their intention to resign.  With this document, </w:t>
      </w:r>
      <w:r w:rsidDel="00000000" w:rsidR="00000000" w:rsidRPr="00000000">
        <w:rPr>
          <w:rtl w:val="0"/>
        </w:rPr>
        <w:t xml:space="preserve">Ronin Scholars are collaborating </w:t>
      </w:r>
      <w:r w:rsidDel="00000000" w:rsidR="00000000" w:rsidRPr="00000000">
        <w:rPr>
          <w:rtl w:val="0"/>
        </w:rPr>
        <w:t xml:space="preserve">to  (Immediate Goal - IG0) explore how to (Additional Goal AG1) retain the community, (AG2) retain the services, (AG3) do a retrospective of what led to the resignation (AG4) formulate a short/long term plan to foster independent scholarship. For things not fitting this structure, there is the </w:t>
      </w:r>
      <w:hyperlink w:anchor="_lu4jwifb9640">
        <w:r w:rsidDel="00000000" w:rsidR="00000000" w:rsidRPr="00000000">
          <w:rPr>
            <w:color w:val="1155cc"/>
            <w:u w:val="single"/>
            <w:rtl w:val="0"/>
          </w:rPr>
          <w:t xml:space="preserve">Open Space</w:t>
        </w:r>
      </w:hyperlink>
      <w:r w:rsidDel="00000000" w:rsidR="00000000" w:rsidRPr="00000000">
        <w:rPr>
          <w:rtl w:val="0"/>
        </w:rPr>
        <w:t xml:space="preserve"> section.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overall goal is to make an effort to connect and share ideas on what is next for those associated with Ronin Institute.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document is licensed under CC-BY 4.0. </w:t>
      </w:r>
      <w:hyperlink r:id="rId11">
        <w:r w:rsidDel="00000000" w:rsidR="00000000" w:rsidRPr="00000000">
          <w:rPr>
            <w:color w:val="1155cc"/>
            <w:u w:val="single"/>
            <w:rtl w:val="0"/>
          </w:rPr>
          <w:t xml:space="preserve">https://creativecommons.org/licenses/by/4.0/</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Note that versioned snapshots of this document are available via </w:t>
      </w:r>
      <w:hyperlink r:id="rId12">
        <w:r w:rsidDel="00000000" w:rsidR="00000000" w:rsidRPr="00000000">
          <w:rPr>
            <w:color w:val="1155cc"/>
            <w:u w:val="single"/>
            <w:rtl w:val="0"/>
          </w:rPr>
          <w:t xml:space="preserve">https://github.com/jhpoelen/ronin</w:t>
        </w:r>
      </w:hyperlink>
      <w:r w:rsidDel="00000000" w:rsidR="00000000" w:rsidRPr="00000000">
        <w:rPr>
          <w:rtl w:val="0"/>
        </w:rPr>
        <w:t xml:space="preserve"> as well as  </w:t>
      </w:r>
      <w:hyperlink r:id="rId13">
        <w:r w:rsidDel="00000000" w:rsidR="00000000" w:rsidRPr="00000000">
          <w:rPr>
            <w:color w:val="1155cc"/>
            <w:u w:val="single"/>
            <w:rtl w:val="0"/>
          </w:rPr>
          <w:t xml:space="preserve">https://archive.softwareheritage.org/browse/origin/directory/?origin_url=https://github.com/jhpoelen/ronin</w:t>
        </w:r>
      </w:hyperlink>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History of the document</w:t>
      </w:r>
      <w:r w:rsidDel="00000000" w:rsidR="00000000" w:rsidRPr="00000000">
        <w:rPr>
          <w:rtl w:val="0"/>
        </w:rPr>
        <w:t xml:space="preserve">: Jorrit Poelen and Daniel Mietchen (Ronin scholars with no official role at the Institute) started this document on 2024-04-08. They invited anyone who is a current Ronin scholar to comment/add to the document.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pxglqk23416x" w:id="1"/>
      <w:bookmarkEnd w:id="1"/>
      <w:r w:rsidDel="00000000" w:rsidR="00000000" w:rsidRPr="00000000">
        <w:rPr>
          <w:rtl w:val="0"/>
        </w:rPr>
        <w:t xml:space="preserve">Communication Channels with Scholars</w:t>
      </w:r>
    </w:p>
    <w:p w:rsidR="00000000" w:rsidDel="00000000" w:rsidP="00000000" w:rsidRDefault="00000000" w:rsidRPr="00000000" w14:paraId="00000052">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53">
      <w:pPr>
        <w:rPr>
          <w:color w:val="1d1c1d"/>
          <w:sz w:val="23"/>
          <w:szCs w:val="23"/>
          <w:shd w:fill="f8f8f8" w:val="clear"/>
        </w:rPr>
      </w:pPr>
      <w:r w:rsidDel="00000000" w:rsidR="00000000" w:rsidRPr="00000000">
        <w:rPr>
          <w:color w:val="1d1c1d"/>
          <w:sz w:val="23"/>
          <w:szCs w:val="23"/>
          <w:shd w:fill="f8f8f8" w:val="clear"/>
          <w:rtl w:val="0"/>
        </w:rPr>
        <w:t xml:space="preserve">Join the </w:t>
      </w:r>
      <w:hyperlink r:id="rId14">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15">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54">
      <w:pPr>
        <w:rPr/>
      </w:pPr>
      <w:r w:rsidDel="00000000" w:rsidR="00000000" w:rsidRPr="00000000">
        <w:rPr>
          <w:color w:val="1d1c1d"/>
          <w:sz w:val="23"/>
          <w:szCs w:val="23"/>
          <w:shd w:fill="f8f8f8" w:val="clear"/>
          <w:rtl w:val="0"/>
        </w:rPr>
        <w:t xml:space="preserve">Joining the </w:t>
      </w:r>
      <w:hyperlink r:id="rId16">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55">
      <w:pPr>
        <w:pStyle w:val="Heading3"/>
        <w:rPr/>
      </w:pPr>
      <w:bookmarkStart w:colFirst="0" w:colLast="0" w:name="_egxp15xhymos" w:id="2"/>
      <w:bookmarkEnd w:id="2"/>
      <w:r w:rsidDel="00000000" w:rsidR="00000000" w:rsidRPr="00000000">
        <w:rPr>
          <w:rtl w:val="0"/>
        </w:rPr>
        <w:t xml:space="preserve">Related Working Documents</w:t>
      </w:r>
    </w:p>
    <w:p w:rsidR="00000000" w:rsidDel="00000000" w:rsidP="00000000" w:rsidRDefault="00000000" w:rsidRPr="00000000" w14:paraId="00000056">
      <w:pPr>
        <w:rPr/>
      </w:pPr>
      <w:hyperlink r:id="rId17">
        <w:r w:rsidDel="00000000" w:rsidR="00000000" w:rsidRPr="00000000">
          <w:rPr>
            <w:color w:val="1155cc"/>
            <w:u w:val="single"/>
            <w:rtl w:val="0"/>
          </w:rPr>
          <w:t xml:space="preserve">Ronin infrastructure</w:t>
        </w:r>
      </w:hyperlink>
      <w:r w:rsidDel="00000000" w:rsidR="00000000" w:rsidRPr="00000000">
        <w:rPr>
          <w:rtl w:val="0"/>
        </w:rPr>
        <w:t xml:space="preserve"> </w:t>
      </w:r>
      <w:commentRangeStart w:id="15"/>
      <w:r w:rsidDel="00000000" w:rsidR="00000000" w:rsidRPr="00000000">
        <w:rPr>
          <w:rtl w:val="0"/>
        </w:rPr>
      </w:r>
    </w:p>
    <w:p w:rsidR="00000000" w:rsidDel="00000000" w:rsidP="00000000" w:rsidRDefault="00000000" w:rsidRPr="00000000" w14:paraId="00000057">
      <w:pPr>
        <w:rPr/>
      </w:pPr>
      <w:commentRangeEnd w:id="15"/>
      <w:r w:rsidDel="00000000" w:rsidR="00000000" w:rsidRPr="00000000">
        <w:commentReference w:id="15"/>
      </w:r>
      <w:hyperlink r:id="rId18">
        <w:r w:rsidDel="00000000" w:rsidR="00000000" w:rsidRPr="00000000">
          <w:rPr>
            <w:color w:val="0000ee"/>
            <w:u w:val="single"/>
            <w:shd w:fill="auto" w:val="clear"/>
            <w:rtl w:val="0"/>
          </w:rPr>
          <w:t xml:space="preserve">The New Ronin?</w:t>
        </w:r>
      </w:hyperlink>
      <w:r w:rsidDel="00000000" w:rsidR="00000000" w:rsidRPr="00000000">
        <w:rPr>
          <w:rtl w:val="0"/>
        </w:rPr>
      </w:r>
    </w:p>
    <w:p w:rsidR="00000000" w:rsidDel="00000000" w:rsidP="00000000" w:rsidRDefault="00000000" w:rsidRPr="00000000" w14:paraId="00000058">
      <w:pPr>
        <w:rPr/>
      </w:pPr>
      <w:hyperlink r:id="rId19">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r>
    </w:p>
    <w:p w:rsidR="00000000" w:rsidDel="00000000" w:rsidP="00000000" w:rsidRDefault="00000000" w:rsidRPr="00000000" w14:paraId="00000059">
      <w:pPr>
        <w:rPr/>
      </w:pPr>
      <w:hyperlink r:id="rId20">
        <w:r w:rsidDel="00000000" w:rsidR="00000000" w:rsidRPr="00000000">
          <w:rPr>
            <w:color w:val="0000ee"/>
            <w:u w:val="single"/>
            <w:shd w:fill="auto" w:val="clear"/>
            <w:rtl w:val="0"/>
          </w:rPr>
          <w:t xml:space="preserve">Letter to the Board</w:t>
        </w:r>
      </w:hyperlink>
      <w:r w:rsidDel="00000000" w:rsidR="00000000" w:rsidRPr="00000000">
        <w:rPr>
          <w:rtl w:val="0"/>
        </w:rPr>
        <w:t xml:space="preserve"> (not editable)</w:t>
      </w:r>
    </w:p>
    <w:p w:rsidR="00000000" w:rsidDel="00000000" w:rsidP="00000000" w:rsidRDefault="00000000" w:rsidRPr="00000000" w14:paraId="0000005A">
      <w:pPr>
        <w:rPr>
          <w:i w:val="1"/>
        </w:rPr>
      </w:pPr>
      <w:hyperlink r:id="rId21">
        <w:r w:rsidDel="00000000" w:rsidR="00000000" w:rsidRPr="00000000">
          <w:rPr>
            <w:color w:val="1155cc"/>
            <w:u w:val="single"/>
            <w:rtl w:val="0"/>
          </w:rPr>
          <w:t xml:space="preserve">Letter to the Board  Editable version</w:t>
        </w:r>
      </w:hyperlink>
      <w:r w:rsidDel="00000000" w:rsidR="00000000" w:rsidRPr="00000000">
        <w:rPr>
          <w:rtl w:val="0"/>
        </w:rPr>
        <w:t xml:space="preserve">  </w:t>
      </w:r>
      <w:r w:rsidDel="00000000" w:rsidR="00000000" w:rsidRPr="00000000">
        <w:rPr>
          <w:i w:val="1"/>
          <w:rtl w:val="0"/>
        </w:rPr>
        <w:t xml:space="preserve">(written by all)</w:t>
      </w:r>
    </w:p>
    <w:p w:rsidR="00000000" w:rsidDel="00000000" w:rsidP="00000000" w:rsidRDefault="00000000" w:rsidRPr="00000000" w14:paraId="0000005B">
      <w:pPr>
        <w:rPr>
          <w:i w:val="1"/>
        </w:rPr>
      </w:pPr>
      <w:hyperlink r:id="rId22">
        <w:r w:rsidDel="00000000" w:rsidR="00000000" w:rsidRPr="00000000">
          <w:rPr>
            <w:color w:val="1155cc"/>
            <w:u w:val="single"/>
            <w:rtl w:val="0"/>
          </w:rPr>
          <w:t xml:space="preserve">Revised Letter to the Board</w:t>
        </w:r>
      </w:hyperlink>
      <w:r w:rsidDel="00000000" w:rsidR="00000000" w:rsidRPr="00000000">
        <w:rPr>
          <w:rtl w:val="0"/>
        </w:rPr>
        <w:t xml:space="preserve"> (</w:t>
      </w:r>
      <w:r w:rsidDel="00000000" w:rsidR="00000000" w:rsidRPr="00000000">
        <w:rPr>
          <w:i w:val="1"/>
          <w:rtl w:val="0"/>
        </w:rPr>
        <w:t xml:space="preserve">written by Tom, not reflecting the content of this document nor the views of the scholars who have drafted this document)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Please request write access to add your comments and edits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j7fwd9axbin6" w:id="3"/>
      <w:bookmarkEnd w:id="3"/>
      <w:r w:rsidDel="00000000" w:rsidR="00000000" w:rsidRPr="00000000">
        <w:rPr>
          <w:rtl w:val="0"/>
        </w:rPr>
        <w:t xml:space="preserve">Contributing to this document</w:t>
      </w:r>
    </w:p>
    <w:p w:rsidR="00000000" w:rsidDel="00000000" w:rsidP="00000000" w:rsidRDefault="00000000" w:rsidRPr="00000000" w14:paraId="0000005F">
      <w:pPr>
        <w:rPr/>
      </w:pPr>
      <w:r w:rsidDel="00000000" w:rsidR="00000000" w:rsidRPr="00000000">
        <w:rPr>
          <w:rtl w:val="0"/>
        </w:rPr>
        <w:t xml:space="preserve">If you are a Ronin Scholar, we'd like to invite you to contribute to this document.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color w:val="ff0000"/>
        </w:rPr>
      </w:pPr>
      <w:r w:rsidDel="00000000" w:rsidR="00000000" w:rsidRPr="00000000">
        <w:rPr>
          <w:color w:val="ff0000"/>
          <w:rtl w:val="0"/>
        </w:rPr>
        <w:t xml:space="preserve">When making contributions, please enable "suggest mode" or use "comments" to share </w:t>
      </w:r>
      <w:commentRangeStart w:id="16"/>
      <w:r w:rsidDel="00000000" w:rsidR="00000000" w:rsidRPr="00000000">
        <w:rPr>
          <w:color w:val="ff0000"/>
          <w:rtl w:val="0"/>
        </w:rPr>
        <w:t xml:space="preserve">your</w:t>
      </w:r>
      <w:commentRangeEnd w:id="16"/>
      <w:r w:rsidDel="00000000" w:rsidR="00000000" w:rsidRPr="00000000">
        <w:commentReference w:id="16"/>
      </w:r>
      <w:r w:rsidDel="00000000" w:rsidR="00000000" w:rsidRPr="00000000">
        <w:rPr>
          <w:color w:val="ff0000"/>
          <w:rtl w:val="0"/>
        </w:rPr>
        <w:t xml:space="preserve"> ideas. </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Suggested contributions will be left in suggestion mode for a certain amount of time (until it gets too messy to understand the doc) so that others get a chance to see who wrote it and any related comments. Exceptions are formatting suggestions, which should be cleaned up as soon as possible. </w:t>
        <w:br w:type="textWrapping"/>
        <w:br w:type="textWrapping"/>
        <w:t xml:space="preserve">Document editors will have the role of accepting suggestions and resolving comments.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Please do </w:t>
      </w:r>
      <w:r w:rsidDel="00000000" w:rsidR="00000000" w:rsidRPr="00000000">
        <w:rPr>
          <w:i w:val="1"/>
          <w:rtl w:val="0"/>
        </w:rPr>
        <w:t xml:space="preserve">not</w:t>
      </w:r>
      <w:r w:rsidDel="00000000" w:rsidR="00000000" w:rsidRPr="00000000">
        <w:rPr>
          <w:rtl w:val="0"/>
        </w:rPr>
        <w:t xml:space="preserve"> delete content unless you get permission from the original author, or feel confident that the change doesn't change the intent of the text.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n79u1ntoz0nn" w:id="4"/>
      <w:bookmarkEnd w:id="4"/>
      <w:commentRangeStart w:id="17"/>
      <w:commentRangeStart w:id="18"/>
      <w:commentRangeStart w:id="19"/>
      <w:r w:rsidDel="00000000" w:rsidR="00000000" w:rsidRPr="00000000">
        <w:rPr>
          <w:rtl w:val="0"/>
        </w:rPr>
        <w:t xml:space="preserve">E</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ditors (proposed)</w:t>
      </w:r>
    </w:p>
    <w:p w:rsidR="00000000" w:rsidDel="00000000" w:rsidP="00000000" w:rsidRDefault="00000000" w:rsidRPr="00000000" w14:paraId="00000069">
      <w:pPr>
        <w:rPr/>
      </w:pPr>
      <w:r w:rsidDel="00000000" w:rsidR="00000000" w:rsidRPr="00000000">
        <w:rPr>
          <w:rtl w:val="0"/>
        </w:rPr>
        <w:t xml:space="preserve">Daniel Mietchen (not a Ronin board member)</w:t>
      </w:r>
    </w:p>
    <w:p w:rsidR="00000000" w:rsidDel="00000000" w:rsidP="00000000" w:rsidRDefault="00000000" w:rsidRPr="00000000" w14:paraId="0000006A">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role of an editor is to help facilitate contributions and structure the text.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If you are interested in being a document editor please let Daniel or Jorrit know.</w:t>
      </w:r>
    </w:p>
    <w:p w:rsidR="00000000" w:rsidDel="00000000" w:rsidP="00000000" w:rsidRDefault="00000000" w:rsidRPr="00000000" w14:paraId="0000006F">
      <w:pPr>
        <w:pStyle w:val="Heading3"/>
        <w:rPr/>
      </w:pPr>
      <w:bookmarkStart w:colFirst="0" w:colLast="0" w:name="_xttfleg6cgqf" w:id="5"/>
      <w:bookmarkEnd w:id="5"/>
      <w:r w:rsidDel="00000000" w:rsidR="00000000" w:rsidRPr="00000000">
        <w:rPr>
          <w:rtl w:val="0"/>
        </w:rPr>
        <w:t xml:space="preserve">Contributors</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[Please add your name if you'd like to be acknowledged for contributing to this document.]</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Daniel Mietchen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Jorrit Poelen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Arika Virapongse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Paola Di Maio (adding a link to governance doc started 7th april) and related documents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Evangelos Roussos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Brandon Whitehead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Rami Saydjari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Tom Lawrence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Hilmar Lapp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Nick Jackson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Anne Thessen - I have fairly extensive non-profit experience and I can help in that capacity</w:t>
      </w:r>
      <w:r w:rsidDel="00000000" w:rsidR="00000000" w:rsidRPr="00000000">
        <w:rPr>
          <w:rtl w:val="0"/>
        </w:rPr>
        <w:t xml:space="preserve"> </w:t>
      </w:r>
      <w:r w:rsidDel="00000000" w:rsidR="00000000" w:rsidRPr="00000000">
        <w:rPr>
          <w:rtl w:val="0"/>
        </w:rPr>
        <w:t xml:space="preserve">(not a Ronin board member)</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John Kunze </w:t>
      </w:r>
      <w:r w:rsidDel="00000000" w:rsidR="00000000" w:rsidRPr="00000000">
        <w:rPr>
          <w:rtl w:val="0"/>
        </w:rPr>
        <w:t xml:space="preserve">(not a Ronin board member)</w:t>
      </w:r>
    </w:p>
    <w:p w:rsidR="00000000" w:rsidDel="00000000" w:rsidP="00000000" w:rsidRDefault="00000000" w:rsidRPr="00000000" w14:paraId="0000007D">
      <w:pPr>
        <w:rPr/>
      </w:pPr>
      <w:r w:rsidDel="00000000" w:rsidR="00000000" w:rsidRPr="00000000">
        <w:rPr>
          <w:rtl w:val="0"/>
        </w:rPr>
        <w:t xml:space="preserve">Laure Haak (Board member / Treasurer Oct 2023 - Jan 2024) – happy to help with organizational structure and operations discussions. </w:t>
      </w:r>
    </w:p>
    <w:p w:rsidR="00000000" w:rsidDel="00000000" w:rsidP="00000000" w:rsidRDefault="00000000" w:rsidRPr="00000000" w14:paraId="0000007E">
      <w:pPr>
        <w:rPr/>
      </w:pPr>
      <w:r w:rsidDel="00000000" w:rsidR="00000000" w:rsidRPr="00000000">
        <w:rPr>
          <w:rtl w:val="0"/>
        </w:rPr>
        <w:t xml:space="preserve">John LaRocco (Not a Ronin board member)</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Ruth Duerr (not a Ronin board member)</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Keith Tse (not a Ronin board member)</w:t>
      </w:r>
    </w:p>
    <w:p w:rsidR="00000000" w:rsidDel="00000000" w:rsidP="00000000" w:rsidRDefault="00000000" w:rsidRPr="00000000" w14:paraId="00000081">
      <w:pPr>
        <w:rPr/>
      </w:pPr>
      <w:r w:rsidDel="00000000" w:rsidR="00000000" w:rsidRPr="00000000">
        <w:rPr>
          <w:rtl w:val="0"/>
        </w:rPr>
        <w:t xml:space="preserve">Carolyn Sealfon (not a Ronin board member)</w:t>
      </w:r>
    </w:p>
    <w:p w:rsidR="00000000" w:rsidDel="00000000" w:rsidP="00000000" w:rsidRDefault="00000000" w:rsidRPr="00000000" w14:paraId="00000082">
      <w:pPr>
        <w:rPr/>
      </w:pPr>
      <w:r w:rsidDel="00000000" w:rsidR="00000000" w:rsidRPr="00000000">
        <w:rPr>
          <w:rtl w:val="0"/>
        </w:rPr>
        <w:t xml:space="preserve">Graham Wilson (not a Ronin board member)</w:t>
      </w:r>
      <w:r w:rsidDel="00000000" w:rsidR="00000000" w:rsidRPr="00000000">
        <w:rPr>
          <w:rtl w:val="0"/>
        </w:rPr>
      </w:r>
    </w:p>
    <w:p w:rsidR="00000000" w:rsidDel="00000000" w:rsidP="00000000" w:rsidRDefault="00000000" w:rsidRPr="00000000" w14:paraId="00000083">
      <w:pPr>
        <w:pStyle w:val="Heading3"/>
        <w:rPr/>
      </w:pPr>
      <w:bookmarkStart w:colFirst="0" w:colLast="0" w:name="_w9pyd542uzow" w:id="6"/>
      <w:bookmarkEnd w:id="6"/>
      <w:r w:rsidDel="00000000" w:rsidR="00000000" w:rsidRPr="00000000">
        <w:rPr>
          <w:rtl w:val="0"/>
        </w:rPr>
        <w:t xml:space="preserve">Open Questions</w:t>
      </w:r>
    </w:p>
    <w:p w:rsidR="00000000" w:rsidDel="00000000" w:rsidP="00000000" w:rsidRDefault="00000000" w:rsidRPr="00000000" w14:paraId="00000084">
      <w:pPr>
        <w:pStyle w:val="Heading4"/>
        <w:rPr/>
      </w:pPr>
      <w:bookmarkStart w:colFirst="0" w:colLast="0" w:name="_va0oa2nqk3v8" w:id="7"/>
      <w:bookmarkEnd w:id="7"/>
      <w:r w:rsidDel="00000000" w:rsidR="00000000" w:rsidRPr="00000000">
        <w:rPr>
          <w:rtl w:val="0"/>
        </w:rPr>
        <w:t xml:space="preserve">Tier 1</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Wh</w:t>
      </w:r>
      <w:r w:rsidDel="00000000" w:rsidR="00000000" w:rsidRPr="00000000">
        <w:rPr>
          <w:rtl w:val="0"/>
        </w:rPr>
        <w:t xml:space="preserve">at issues have caused the Board to decide that dissolving the institute is necessary? </w:t>
      </w: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by Laurel Haak 2024-04-11: "Ronin is incorporated in NJ, and has been granted 501(c)3 status by the US IRS.  As such, upon cessation of activities, any of the accounts etc. must be transferred to another non-profit entity. </w:t>
      </w:r>
      <w:hyperlink r:id="rId23">
        <w:r w:rsidDel="00000000" w:rsidR="00000000" w:rsidRPr="00000000">
          <w:rPr>
            <w:color w:val="1155cc"/>
            <w:u w:val="single"/>
            <w:rtl w:val="0"/>
          </w:rPr>
          <w:t xml:space="preserve">https://www.irs.gov/charities-non-profits/life-cycle-of-an-exempt-organization</w:t>
        </w:r>
      </w:hyperlink>
      <w:r w:rsidDel="00000000" w:rsidR="00000000" w:rsidRPr="00000000">
        <w:rPr>
          <w:rtl w:val="0"/>
        </w:rPr>
        <w:t xml:space="preserve">"</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“Section 15. Vacancies” of </w:t>
      </w:r>
      <w:hyperlink r:id="rId24">
        <w:r w:rsidDel="00000000" w:rsidR="00000000" w:rsidRPr="00000000">
          <w:rPr>
            <w:color w:val="1155cc"/>
            <w:u w:val="single"/>
            <w:rtl w:val="0"/>
          </w:rPr>
          <w:t xml:space="preserve">RI’s bylaws</w:t>
        </w:r>
      </w:hyperlink>
      <w:r w:rsidDel="00000000" w:rsidR="00000000" w:rsidRPr="00000000">
        <w:rPr>
          <w:rtl w:val="0"/>
        </w:rPr>
        <w:t xml:space="preserve">, state that "No director may resign if the corporation would then be left without a duly elected director or directors in charge of its affairs, except upon notice to the office of the attorney general or other appropriate agency of the state." </w:t>
      </w:r>
    </w:p>
    <w:p w:rsidR="00000000" w:rsidDel="00000000" w:rsidP="00000000" w:rsidRDefault="00000000" w:rsidRPr="00000000" w14:paraId="00000089">
      <w:pPr>
        <w:spacing w:after="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Has notice been given to the office of attorney general (or other appropriate agency) of the Board's resignation? If so, when did this happen?</w:t>
      </w:r>
    </w:p>
    <w:p w:rsidR="00000000" w:rsidDel="00000000" w:rsidP="00000000" w:rsidRDefault="00000000" w:rsidRPr="00000000" w14:paraId="0000008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What are the available paths forward for any current Ronin facilitated grant holders?</w:t>
      </w:r>
    </w:p>
    <w:p w:rsidR="00000000" w:rsidDel="00000000" w:rsidP="00000000" w:rsidRDefault="00000000" w:rsidRPr="00000000" w14:paraId="0000008C">
      <w:pPr>
        <w:numPr>
          <w:ilvl w:val="0"/>
          <w:numId w:val="1"/>
        </w:numPr>
        <w:ind w:left="720" w:hanging="360"/>
        <w:rPr>
          <w:u w:val="none"/>
        </w:rPr>
      </w:pPr>
      <w:r w:rsidDel="00000000" w:rsidR="00000000" w:rsidRPr="00000000">
        <w:rPr>
          <w:rtl w:val="0"/>
        </w:rPr>
        <w:t xml:space="preserve">Why are folks claiming to be Ronin Board members attempting to silence our discussion by sending a </w:t>
      </w:r>
      <w:hyperlink r:id="rId25">
        <w:r w:rsidDel="00000000" w:rsidR="00000000" w:rsidRPr="00000000">
          <w:rPr>
            <w:color w:val="1155cc"/>
            <w:u w:val="single"/>
            <w:rtl w:val="0"/>
          </w:rPr>
          <w:t xml:space="preserve">"Cease and Desist"</w:t>
        </w:r>
      </w:hyperlink>
      <w:r w:rsidDel="00000000" w:rsidR="00000000" w:rsidRPr="00000000">
        <w:rPr>
          <w:rtl w:val="0"/>
        </w:rPr>
        <w:t xml:space="preserve"> letter by email? What is the legal status of such a letter? See </w:t>
      </w:r>
      <w:hyperlink w:anchor="_88qkt11bjqeg">
        <w:r w:rsidDel="00000000" w:rsidR="00000000" w:rsidRPr="00000000">
          <w:rPr>
            <w:color w:val="1155cc"/>
            <w:u w:val="single"/>
            <w:rtl w:val="0"/>
          </w:rPr>
          <w:t xml:space="preserve">Appendix I: Cease and Desist Letter Claimed to be from Ronin Board Members</w:t>
        </w:r>
      </w:hyperlink>
      <w:r w:rsidDel="00000000" w:rsidR="00000000" w:rsidRPr="00000000">
        <w:rPr>
          <w:rtl w:val="0"/>
        </w:rPr>
        <w:t xml:space="preserve"> for details on the </w:t>
      </w:r>
      <w:r w:rsidDel="00000000" w:rsidR="00000000" w:rsidRPr="00000000">
        <w:rPr>
          <w:rtl w:val="0"/>
        </w:rPr>
        <w:t xml:space="preserve">letter</w:t>
      </w:r>
      <w:r w:rsidDel="00000000" w:rsidR="00000000" w:rsidRPr="00000000">
        <w:rPr>
          <w:rtl w:val="0"/>
        </w:rPr>
        <w:t xml:space="preserve">.</w:t>
      </w:r>
    </w:p>
    <w:p w:rsidR="00000000" w:rsidDel="00000000" w:rsidP="00000000" w:rsidRDefault="00000000" w:rsidRPr="00000000" w14:paraId="0000008D">
      <w:pPr>
        <w:pStyle w:val="Heading4"/>
        <w:rPr/>
      </w:pPr>
      <w:bookmarkStart w:colFirst="0" w:colLast="0" w:name="_1xrohfmmsndp" w:id="8"/>
      <w:bookmarkEnd w:id="8"/>
      <w:r w:rsidDel="00000000" w:rsidR="00000000" w:rsidRPr="00000000">
        <w:rPr>
          <w:rtl w:val="0"/>
        </w:rPr>
        <w:t xml:space="preserve">Tier 2</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Does the dissolution resolve the issues in any way or do they persist, and if so, how?</w:t>
      </w:r>
      <w:r w:rsidDel="00000000" w:rsidR="00000000" w:rsidRPr="00000000">
        <w:rPr>
          <w:rtl w:val="0"/>
        </w:rPr>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per Laurel Haak 2024-04-11  - "Issues are not resolved. There is an open NSF desk audit.  There is an open tax filing (will confirm).  Even if the organization decides to shutter there is a process it should go through to do so, including transfer of grants to other entities."</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What was the nature of the data incident - an act of sabotage, an attempt to help or something else entirely?  (what data incident??)</w:t>
      </w:r>
      <w:r w:rsidDel="00000000" w:rsidR="00000000" w:rsidRPr="00000000">
        <w:rPr>
          <w:rtl w:val="0"/>
        </w:rPr>
        <w:t xml:space="preserve"> See </w:t>
      </w:r>
      <w:hyperlink w:anchor="_abprvfy268kt">
        <w:r w:rsidDel="00000000" w:rsidR="00000000" w:rsidRPr="00000000">
          <w:rPr>
            <w:color w:val="1155cc"/>
            <w:u w:val="single"/>
            <w:rtl w:val="0"/>
          </w:rPr>
          <w:t xml:space="preserve">Appendix C. Data Breach Email</w:t>
        </w:r>
      </w:hyperlink>
      <w:r w:rsidDel="00000000" w:rsidR="00000000" w:rsidRPr="00000000">
        <w:rPr>
          <w:rtl w:val="0"/>
        </w:rPr>
        <w:t xml:space="preserve"> </w:t>
      </w:r>
    </w:p>
    <w:p w:rsidR="00000000" w:rsidDel="00000000" w:rsidP="00000000" w:rsidRDefault="00000000" w:rsidRPr="00000000" w14:paraId="00000091">
      <w:pPr>
        <w:numPr>
          <w:ilvl w:val="1"/>
          <w:numId w:val="1"/>
        </w:numPr>
        <w:ind w:left="1440" w:hanging="360"/>
      </w:pPr>
      <w:r w:rsidDel="00000000" w:rsidR="00000000" w:rsidRPr="00000000">
        <w:rPr>
          <w:rtl w:val="0"/>
        </w:rPr>
        <w:t xml:space="preserve">See in the Appendix notes about the data incident. Two people confirm that it was “an attempt to help” by a volunteer. </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According to 501(c)3 regulations, RI’s </w:t>
      </w:r>
      <w:r w:rsidDel="00000000" w:rsidR="00000000" w:rsidRPr="00000000">
        <w:rPr>
          <w:rtl w:val="0"/>
        </w:rPr>
        <w:t xml:space="preserve">assets or liabilities (digital or otherwise) of the </w:t>
      </w:r>
      <w:r w:rsidDel="00000000" w:rsidR="00000000" w:rsidRPr="00000000">
        <w:rPr>
          <w:rtl w:val="0"/>
        </w:rPr>
        <w:t xml:space="preserve">Ronin Institute</w:t>
      </w:r>
      <w:r w:rsidDel="00000000" w:rsidR="00000000" w:rsidRPr="00000000">
        <w:rPr>
          <w:rtl w:val="0"/>
        </w:rPr>
        <w:t xml:space="preserve"> (e.g., internet domain registration, logo copyright, taxes, bank account, outstanding grants)</w:t>
      </w:r>
      <w:r w:rsidDel="00000000" w:rsidR="00000000" w:rsidRPr="00000000">
        <w:rPr>
          <w:rtl w:val="0"/>
        </w:rPr>
        <w:t xml:space="preserve"> should be transferred to another non-profit entity.  This should be carried out by the Board [Laurel Haak, confirmed by Jonathan Rees on 2024-04-12]. Usually the receiving entity is named in the articles of incorporation. [Jonathan Rees on 2024-04-12]. Have these successor or transferee organizations been decided for RI’s assets/liabilities? What items are being transferred to them, on what timescale?</w:t>
      </w:r>
    </w:p>
    <w:p w:rsidR="00000000" w:rsidDel="00000000" w:rsidP="00000000" w:rsidRDefault="00000000" w:rsidRPr="00000000" w14:paraId="00000093">
      <w:pPr>
        <w:numPr>
          <w:ilvl w:val="0"/>
          <w:numId w:val="1"/>
        </w:numPr>
        <w:ind w:left="720" w:hanging="360"/>
        <w:rPr>
          <w:u w:val="none"/>
        </w:rPr>
      </w:pPr>
      <w:r w:rsidDel="00000000" w:rsidR="00000000" w:rsidRPr="00000000">
        <w:rPr>
          <w:color w:val="1d1c1d"/>
          <w:sz w:val="23"/>
          <w:szCs w:val="23"/>
          <w:shd w:fill="f8f8f8" w:val="clear"/>
          <w:rtl w:val="0"/>
        </w:rPr>
        <w:t xml:space="preserve">What are alternative not-for-profit 501(c)(3) organizations that will permit you to have PI status and accept </w:t>
      </w:r>
      <w:r w:rsidDel="00000000" w:rsidR="00000000" w:rsidRPr="00000000">
        <w:rPr>
          <w:color w:val="1d1c1d"/>
          <w:sz w:val="23"/>
          <w:szCs w:val="23"/>
          <w:shd w:fill="f8f8f8" w:val="clear"/>
          <w:rtl w:val="0"/>
        </w:rPr>
        <w:t xml:space="preserve">Ronin's 10% de minimis Indirect Costs</w:t>
      </w:r>
      <w:r w:rsidDel="00000000" w:rsidR="00000000" w:rsidRPr="00000000">
        <w:rPr>
          <w:color w:val="1d1c1d"/>
          <w:sz w:val="23"/>
          <w:szCs w:val="23"/>
          <w:shd w:fill="f8f8f8" w:val="clear"/>
          <w:rtl w:val="0"/>
        </w:rPr>
        <w:t xml:space="preserve"> or </w:t>
      </w:r>
      <w:r w:rsidDel="00000000" w:rsidR="00000000" w:rsidRPr="00000000">
        <w:rPr>
          <w:color w:val="1d1c1d"/>
          <w:sz w:val="23"/>
          <w:szCs w:val="23"/>
          <w:shd w:fill="f8f8f8" w:val="clear"/>
          <w:rtl w:val="0"/>
        </w:rPr>
        <w:t xml:space="preserve">25% overhead</w:t>
      </w:r>
      <w:r w:rsidDel="00000000" w:rsidR="00000000" w:rsidRPr="00000000">
        <w:rPr>
          <w:color w:val="1d1c1d"/>
          <w:sz w:val="23"/>
          <w:szCs w:val="23"/>
          <w:shd w:fill="f8f8f8" w:val="clear"/>
          <w:rtl w:val="0"/>
        </w:rPr>
        <w:t xml:space="preserve"> [citation needed] with NSF?</w:t>
      </w:r>
      <w:r w:rsidDel="00000000" w:rsidR="00000000" w:rsidRPr="00000000">
        <w:rPr>
          <w:rtl w:val="0"/>
        </w:rPr>
      </w:r>
    </w:p>
    <w:p w:rsidR="00000000" w:rsidDel="00000000" w:rsidP="00000000" w:rsidRDefault="00000000" w:rsidRPr="00000000" w14:paraId="00000094">
      <w:pPr>
        <w:numPr>
          <w:ilvl w:val="1"/>
          <w:numId w:val="1"/>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by Laurel Haak on 2024-04-11: "To be able to support grants, I strongly recommend that Ronin request a higher ICR.  We should be able to qualify for at least 18%.  Happy to help with this." Per Arika Von 2024-04-15 who worked on grants at Ronin in 2022: “I agree with and confirm the comments that Laurel makes.” </w:t>
      </w:r>
    </w:p>
    <w:p w:rsidR="00000000" w:rsidDel="00000000" w:rsidP="00000000" w:rsidRDefault="00000000" w:rsidRPr="00000000" w14:paraId="00000095">
      <w:pPr>
        <w:pStyle w:val="Heading3"/>
        <w:rPr/>
      </w:pPr>
      <w:bookmarkStart w:colFirst="0" w:colLast="0" w:name="_6eqo1dwsuidk" w:id="9"/>
      <w:bookmarkEnd w:id="9"/>
      <w:r w:rsidDel="00000000" w:rsidR="00000000" w:rsidRPr="00000000">
        <w:rPr>
          <w:rtl w:val="0"/>
        </w:rPr>
        <w:t xml:space="preserve">Answered questions</w:t>
      </w:r>
    </w:p>
    <w:p w:rsidR="00000000" w:rsidDel="00000000" w:rsidP="00000000" w:rsidRDefault="00000000" w:rsidRPr="00000000" w14:paraId="00000096">
      <w:pPr>
        <w:rPr/>
      </w:pPr>
      <w:r w:rsidDel="00000000" w:rsidR="00000000" w:rsidRPr="00000000">
        <w:rPr>
          <w:rtl w:val="0"/>
        </w:rPr>
        <w:t xml:space="preserve">Scholars have provided (at least partial) answers to the following.</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 </w:t>
      </w:r>
      <w:r w:rsidDel="00000000" w:rsidR="00000000" w:rsidRPr="00000000">
        <w:rPr>
          <w:rtl w:val="0"/>
        </w:rPr>
        <w:t xml:space="preserve">What is the current legal status of the Ronin Institute? </w:t>
      </w: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A. Ronin is incorporated in NJ, and has been granted 501(c)3 status by the US IRS.  As such, upon cessation of activities, any of the accounts etc. must be transferred to another non-profit entity. </w:t>
      </w:r>
      <w:hyperlink r:id="rId26">
        <w:r w:rsidDel="00000000" w:rsidR="00000000" w:rsidRPr="00000000">
          <w:rPr>
            <w:color w:val="1155cc"/>
            <w:u w:val="single"/>
            <w:rtl w:val="0"/>
          </w:rPr>
          <w:t xml:space="preserve">https://www.irs.gov/charities-non-profits/life-cycle-of-an-exempt-organization</w:t>
        </w:r>
      </w:hyperlink>
      <w:hyperlink r:id="rId27">
        <w:r w:rsidDel="00000000" w:rsidR="00000000" w:rsidRPr="00000000">
          <w:rPr>
            <w:rtl w:val="0"/>
          </w:rPr>
          <w:t xml:space="preserve"> [</w:t>
        </w:r>
      </w:hyperlink>
      <w:r w:rsidDel="00000000" w:rsidR="00000000" w:rsidRPr="00000000">
        <w:rPr>
          <w:rtl w:val="0"/>
        </w:rPr>
        <w:t xml:space="preserve">Laurel Haak 2024-04-11]. </w:t>
      </w:r>
      <w:r w:rsidDel="00000000" w:rsidR="00000000" w:rsidRPr="00000000">
        <w:rPr>
          <w:rtl w:val="0"/>
        </w:rPr>
        <w:t xml:space="preserve">It still has Directors in place as of 2024-04-18 (see below).</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 </w:t>
      </w:r>
      <w:r w:rsidDel="00000000" w:rsidR="00000000" w:rsidRPr="00000000">
        <w:rPr>
          <w:rtl w:val="0"/>
        </w:rPr>
        <w:t xml:space="preserve">What is the current capacity of the (former?) Board of Directors? Do they still legally represent Ronin as an Institute?</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A. They emailed us on 2024-04-18, signing themselves as the “Board of Directors”. This indicates they are still in post. The email set out that they were busy with trying to wind up RI and that they “will keep you posted on a regular basis”.</w:t>
      </w:r>
    </w:p>
    <w:p w:rsidR="00000000" w:rsidDel="00000000" w:rsidP="00000000" w:rsidRDefault="00000000" w:rsidRPr="00000000" w14:paraId="0000009F">
      <w:pPr>
        <w:spacing w:after="240" w:before="240" w:line="276" w:lineRule="auto"/>
        <w:rPr/>
      </w:pPr>
      <w:r w:rsidDel="00000000" w:rsidR="00000000" w:rsidRPr="00000000">
        <w:rPr>
          <w:rtl w:val="0"/>
        </w:rPr>
        <w:t xml:space="preserve">Q. Who has ownership of/control over Ronin’s email servers and Slack account?</w:t>
      </w:r>
    </w:p>
    <w:p w:rsidR="00000000" w:rsidDel="00000000" w:rsidP="00000000" w:rsidRDefault="00000000" w:rsidRPr="00000000" w14:paraId="000000A0">
      <w:pPr>
        <w:spacing w:after="240" w:before="240" w:line="276" w:lineRule="auto"/>
        <w:rPr/>
      </w:pPr>
      <w:r w:rsidDel="00000000" w:rsidR="00000000" w:rsidRPr="00000000">
        <w:rPr>
          <w:rtl w:val="0"/>
        </w:rPr>
        <w:t xml:space="preserve">A. Jon Wilkins has ownership of these [Arika in Discord]. He has the admin password for both and the most recent Board has password access [Laure in comment on letter to Board (“my understanding is…”)].</w:t>
      </w:r>
    </w:p>
    <w:p w:rsidR="00000000" w:rsidDel="00000000" w:rsidP="00000000" w:rsidRDefault="00000000" w:rsidRPr="00000000" w14:paraId="000000A1">
      <w:pPr>
        <w:spacing w:after="240" w:before="240" w:line="276" w:lineRule="auto"/>
        <w:rPr/>
      </w:pPr>
      <w:r w:rsidDel="00000000" w:rsidR="00000000" w:rsidRPr="00000000">
        <w:rPr>
          <w:rtl w:val="0"/>
        </w:rPr>
        <w:t xml:space="preserve">Q. How can Grant awardees access their grant funds? Where are the grant funds held?</w:t>
      </w:r>
    </w:p>
    <w:p w:rsidR="00000000" w:rsidDel="00000000" w:rsidP="00000000" w:rsidRDefault="00000000" w:rsidRPr="00000000" w14:paraId="000000A2">
      <w:pPr>
        <w:spacing w:after="240" w:before="240" w:line="276" w:lineRule="auto"/>
        <w:rPr/>
      </w:pPr>
      <w:r w:rsidDel="00000000" w:rsidR="00000000" w:rsidRPr="00000000">
        <w:rPr>
          <w:rtl w:val="0"/>
        </w:rPr>
        <w:t xml:space="preserve">A. PIs with grants are set up in a payroll system.  There is/was a process in place for existing PIs to file timesheets and request payouts/reimbursements.  Any new grantee would need to be set up in payroll to start getting grant payouts. Funds are held in the Ronin bank account. [Laure in comment on letter to Board]</w:t>
      </w:r>
    </w:p>
    <w:p w:rsidR="00000000" w:rsidDel="00000000" w:rsidP="00000000" w:rsidRDefault="00000000" w:rsidRPr="00000000" w14:paraId="000000A3">
      <w:pPr>
        <w:spacing w:after="240" w:before="240" w:line="276" w:lineRule="auto"/>
        <w:ind w:left="0" w:firstLine="0"/>
        <w:rPr/>
      </w:pPr>
      <w:r w:rsidDel="00000000" w:rsidR="00000000" w:rsidRPr="00000000">
        <w:rPr>
          <w:rtl w:val="0"/>
        </w:rPr>
        <w:t xml:space="preserve">Q. How much grant money is currently under management? How is this managed and by whom?</w:t>
      </w:r>
    </w:p>
    <w:p w:rsidR="00000000" w:rsidDel="00000000" w:rsidP="00000000" w:rsidRDefault="00000000" w:rsidRPr="00000000" w14:paraId="000000A4">
      <w:pPr>
        <w:spacing w:after="240" w:before="240" w:line="276" w:lineRule="auto"/>
        <w:ind w:left="0" w:firstLine="0"/>
        <w:rPr/>
      </w:pPr>
      <w:r w:rsidDel="00000000" w:rsidR="00000000" w:rsidRPr="00000000">
        <w:rPr>
          <w:rtl w:val="0"/>
        </w:rPr>
        <w:t xml:space="preserve">A. As of February, there were some grants in progress. Typically Ronin is reimbursed for expenses, rather than holding funds for a grant. There are two exceptions and Ronin was holding something on the order of $35k for those two grants. In theory, the grant PI could move their funds, but in reality RI needs someone authorized on the bank account to do that. Historically, grant funds are held in the Ronin bank account. The accounting side of grant management was managed by an external firm. There is/was a payroll system in place for PIs, and accounting procedures for managing account payouts and balances. [Laure in comment on letter to Board]</w:t>
      </w:r>
    </w:p>
    <w:p w:rsidR="00000000" w:rsidDel="00000000" w:rsidP="00000000" w:rsidRDefault="00000000" w:rsidRPr="00000000" w14:paraId="000000A5">
      <w:pPr>
        <w:spacing w:after="240" w:before="240" w:line="276" w:lineRule="auto"/>
        <w:ind w:left="0" w:firstLine="0"/>
        <w:rPr/>
      </w:pPr>
      <w:r w:rsidDel="00000000" w:rsidR="00000000" w:rsidRPr="00000000">
        <w:rPr>
          <w:rtl w:val="0"/>
        </w:rPr>
        <w:t xml:space="preserve">Q. What accounting documents are accessible to scholars and the wider public?</w:t>
      </w:r>
    </w:p>
    <w:p w:rsidR="00000000" w:rsidDel="00000000" w:rsidP="00000000" w:rsidRDefault="00000000" w:rsidRPr="00000000" w14:paraId="000000A6">
      <w:pPr>
        <w:spacing w:after="240" w:before="240" w:line="276" w:lineRule="auto"/>
        <w:ind w:left="0" w:firstLine="0"/>
        <w:rPr/>
      </w:pPr>
      <w:r w:rsidDel="00000000" w:rsidR="00000000" w:rsidRPr="00000000">
        <w:rPr>
          <w:rtl w:val="0"/>
        </w:rPr>
        <w:t xml:space="preserve">A. Financial data can be found online in 990s, filed with the IRS. These are available from the  founding of the Institute up until Financial Year (FY) 2021, which ended on 30th September 2021. FY2022 and FY2023 are pending finalization of the FY2022 fiscal audit. The audit has been completed and the Board needs to sign off on it before the FY22 and FY23 books can be closed and financials reported to the IRS. [Laure in comment on letter to Board]</w:t>
      </w:r>
    </w:p>
    <w:p w:rsidR="00000000" w:rsidDel="00000000" w:rsidP="00000000" w:rsidRDefault="00000000" w:rsidRPr="00000000" w14:paraId="000000A7">
      <w:pPr>
        <w:spacing w:after="240" w:before="240" w:line="276" w:lineRule="auto"/>
        <w:ind w:left="0" w:firstLine="0"/>
        <w:rPr/>
      </w:pPr>
      <w:r w:rsidDel="00000000" w:rsidR="00000000" w:rsidRPr="00000000">
        <w:rPr>
          <w:rtl w:val="0"/>
        </w:rPr>
        <w:t xml:space="preserve">Q. To dissolve RI, would dissolution paperwork need to be filed with the IRS?</w:t>
      </w:r>
    </w:p>
    <w:p w:rsidR="00000000" w:rsidDel="00000000" w:rsidP="00000000" w:rsidRDefault="00000000" w:rsidRPr="00000000" w14:paraId="000000A8">
      <w:pPr>
        <w:spacing w:after="240" w:before="240" w:line="276" w:lineRule="auto"/>
        <w:ind w:left="0" w:firstLine="0"/>
        <w:rPr/>
      </w:pPr>
      <w:r w:rsidDel="00000000" w:rsidR="00000000" w:rsidRPr="00000000">
        <w:rPr>
          <w:rtl w:val="0"/>
        </w:rPr>
        <w:t xml:space="preserve">A. No, it would be filed with the state in which Ronin was incorporated, which is New Jersey. [Laure in comment on letter to Board]</w:t>
      </w:r>
    </w:p>
    <w:p w:rsidR="00000000" w:rsidDel="00000000" w:rsidP="00000000" w:rsidRDefault="00000000" w:rsidRPr="00000000" w14:paraId="000000A9">
      <w:pPr>
        <w:pStyle w:val="Heading3"/>
        <w:rPr/>
      </w:pPr>
      <w:bookmarkStart w:colFirst="0" w:colLast="0" w:name="_xcantapss6sg" w:id="10"/>
      <w:bookmarkEnd w:id="10"/>
      <w:r w:rsidDel="00000000" w:rsidR="00000000" w:rsidRPr="00000000">
        <w:rPr>
          <w:rtl w:val="0"/>
        </w:rPr>
        <w:t xml:space="preserve">Action Items (who is working on what)</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(Jorrit/Daniel, </w:t>
      </w:r>
      <w:r w:rsidDel="00000000" w:rsidR="00000000" w:rsidRPr="00000000">
        <w:rPr>
          <w:b w:val="1"/>
          <w:rtl w:val="0"/>
        </w:rPr>
        <w:t xml:space="preserve">done</w:t>
      </w:r>
      <w:r w:rsidDel="00000000" w:rsidR="00000000" w:rsidRPr="00000000">
        <w:rPr>
          <w:rtl w:val="0"/>
        </w:rPr>
        <w:t xml:space="preserve">) Propose a framework to collaborate on ways to reframe Ronin and learn from this experience.</w:t>
      </w:r>
      <w:r w:rsidDel="00000000" w:rsidR="00000000" w:rsidRPr="00000000">
        <w:rPr>
          <w:rtl w:val="0"/>
        </w:rPr>
        <w:t xml:space="preserve"> Note by Jorrit: This current "Reframing Ronin" document was created to help encourage discussion in the short term. It appears the next step is to set up a Governance WG to enable decision-making on important things like: infrastructure, communication channels etc. </w:t>
      </w:r>
    </w:p>
    <w:p w:rsidR="00000000" w:rsidDel="00000000" w:rsidP="00000000" w:rsidRDefault="00000000" w:rsidRPr="00000000" w14:paraId="000000AB">
      <w:pPr>
        <w:numPr>
          <w:ilvl w:val="0"/>
          <w:numId w:val="2"/>
        </w:numPr>
        <w:ind w:left="720" w:hanging="360"/>
      </w:pPr>
      <w:r w:rsidDel="00000000" w:rsidR="00000000" w:rsidRPr="00000000">
        <w:rPr>
          <w:b w:val="1"/>
          <w:rtl w:val="0"/>
        </w:rPr>
        <w:t xml:space="preserve">(</w:t>
      </w:r>
      <w:commentRangeStart w:id="20"/>
      <w:commentRangeStart w:id="21"/>
      <w:commentRangeStart w:id="22"/>
      <w:r w:rsidDel="00000000" w:rsidR="00000000" w:rsidRPr="00000000">
        <w:rPr>
          <w:b w:val="1"/>
          <w:i w:val="1"/>
          <w:rtl w:val="0"/>
        </w:rPr>
        <w:t xml:space="preserve">ongoing</w:t>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b w:val="1"/>
          <w:i w:val="1"/>
          <w:rtl w:val="0"/>
        </w:rPr>
        <w:t xml:space="preserve">, see associated doc for more info</w:t>
      </w:r>
      <w:r w:rsidDel="00000000" w:rsidR="00000000" w:rsidRPr="00000000">
        <w:rPr>
          <w:b w:val="1"/>
          <w:rtl w:val="0"/>
        </w:rPr>
        <w:t xml:space="preserve">)</w:t>
      </w:r>
      <w:r w:rsidDel="00000000" w:rsidR="00000000" w:rsidRPr="00000000">
        <w:rPr>
          <w:rtl w:val="0"/>
        </w:rPr>
        <w:t xml:space="preserve"> Set up round of </w:t>
      </w:r>
      <w:r w:rsidDel="00000000" w:rsidR="00000000" w:rsidRPr="00000000">
        <w:rPr>
          <w:rtl w:val="0"/>
        </w:rPr>
        <w:t xml:space="preserve">meetings</w:t>
      </w:r>
      <w:r w:rsidDel="00000000" w:rsidR="00000000" w:rsidRPr="00000000">
        <w:rPr>
          <w:rtl w:val="0"/>
        </w:rPr>
        <w:t xml:space="preserve">, step by step </w:t>
      </w:r>
      <w:r w:rsidDel="00000000" w:rsidR="00000000" w:rsidRPr="00000000">
        <w:rPr>
          <w:rtl w:val="0"/>
        </w:rPr>
        <w:t xml:space="preserve">request members to vote on decisions</w:t>
      </w:r>
      <w:r w:rsidDel="00000000" w:rsidR="00000000" w:rsidRPr="00000000">
        <w:rPr>
          <w:rtl w:val="0"/>
        </w:rPr>
        <w:t xml:space="preserve"> see also</w:t>
      </w:r>
      <w:hyperlink r:id="rId28">
        <w:r w:rsidDel="00000000" w:rsidR="00000000" w:rsidRPr="00000000">
          <w:rPr>
            <w:color w:val="0000ee"/>
            <w:u w:val="single"/>
            <w:shd w:fill="auto" w:val="clear"/>
            <w:rtl w:val="0"/>
          </w:rPr>
          <w:t xml:space="preserve">CONSENSUS GOVERNANCE PROCESS AND TOOLS</w:t>
        </w:r>
      </w:hyperlink>
      <w:r w:rsidDel="00000000" w:rsidR="00000000" w:rsidRPr="00000000">
        <w:rPr>
          <w:rtl w:val="0"/>
        </w:rPr>
        <w:t xml:space="preserve">.</w:t>
      </w:r>
    </w:p>
    <w:p w:rsidR="00000000" w:rsidDel="00000000" w:rsidP="00000000" w:rsidRDefault="00000000" w:rsidRPr="00000000" w14:paraId="000000AC">
      <w:pPr>
        <w:numPr>
          <w:ilvl w:val="0"/>
          <w:numId w:val="2"/>
        </w:numPr>
        <w:ind w:left="720" w:hanging="360"/>
        <w:rPr>
          <w:u w:val="none"/>
          <w:rPrChange w:author="Nick J" w:id="6" w:date="2024-04-10T14:32:54Z">
            <w:rPr/>
          </w:rPrChange>
        </w:rPr>
        <w:pPrChange w:author="Nick J" w:id="0" w:date="2024-04-10T14:32:54Z">
          <w:pPr>
            <w:ind w:left="720" w:firstLine="0"/>
          </w:pPr>
        </w:pPrChange>
      </w:pPr>
      <w:r w:rsidDel="00000000" w:rsidR="00000000" w:rsidRPr="00000000">
        <w:rPr>
          <w:rtl w:val="0"/>
        </w:rPr>
        <w:t xml:space="preserve">(Tom Lawrence, </w:t>
      </w:r>
      <w:r w:rsidDel="00000000" w:rsidR="00000000" w:rsidRPr="00000000">
        <w:rPr>
          <w:b w:val="1"/>
          <w:rtl w:val="0"/>
        </w:rPr>
        <w:t xml:space="preserve">done: </w:t>
      </w:r>
      <w:hyperlink r:id="rId29">
        <w:r w:rsidDel="00000000" w:rsidR="00000000" w:rsidRPr="00000000">
          <w:rPr>
            <w:color w:val="0000ee"/>
            <w:u w:val="single"/>
            <w:shd w:fill="auto" w:val="clear"/>
            <w:rtl w:val="0"/>
          </w:rPr>
          <w:t xml:space="preserve">Letter to the Board</w:t>
        </w:r>
      </w:hyperlink>
      <w:r w:rsidDel="00000000" w:rsidR="00000000" w:rsidRPr="00000000">
        <w:rPr>
          <w:rtl w:val="0"/>
        </w:rPr>
        <w:t xml:space="preserve">) Draft </w:t>
      </w:r>
      <w:r w:rsidDel="00000000" w:rsidR="00000000" w:rsidRPr="00000000">
        <w:rPr>
          <w:rtl w:val="0"/>
        </w:rPr>
        <w:t xml:space="preserve">letter</w:t>
      </w:r>
      <w:r w:rsidDel="00000000" w:rsidR="00000000" w:rsidRPr="00000000">
        <w:rPr>
          <w:rtl w:val="0"/>
        </w:rPr>
        <w:t xml:space="preserve"> to the board expressing a </w:t>
      </w:r>
      <w:commentRangeStart w:id="23"/>
      <w:r w:rsidDel="00000000" w:rsidR="00000000" w:rsidRPr="00000000">
        <w:rPr>
          <w:rtl w:val="0"/>
        </w:rPr>
        <w:t xml:space="preserve">sense</w:t>
      </w:r>
      <w:commentRangeEnd w:id="23"/>
      <w:r w:rsidDel="00000000" w:rsidR="00000000" w:rsidRPr="00000000">
        <w:commentReference w:id="23"/>
      </w:r>
      <w:r w:rsidDel="00000000" w:rsidR="00000000" w:rsidRPr="00000000">
        <w:rPr>
          <w:rtl w:val="0"/>
        </w:rPr>
        <w:t xml:space="preserve"> of our opinions as Ronin Scholars regarding the current status of our community, and especially our need for information about why the decisions were made.</w:t>
      </w:r>
      <w:commentRangeStart w:id="24"/>
      <w:commentRangeEnd w:id="24"/>
      <w:r w:rsidDel="00000000" w:rsidR="00000000" w:rsidRPr="00000000">
        <w:commentReference w:id="24"/>
      </w:r>
      <w:commentRangeStart w:id="25"/>
      <w:commentRangeEnd w:id="25"/>
      <w:r w:rsidDel="00000000" w:rsidR="00000000" w:rsidRPr="00000000">
        <w:commentReference w:id="25"/>
      </w:r>
      <w:commentRangeStart w:id="26"/>
      <w:commentRangeEnd w:id="26"/>
      <w:r w:rsidDel="00000000" w:rsidR="00000000" w:rsidRPr="00000000">
        <w:commentReference w:id="26"/>
      </w:r>
      <w:commentRangeStart w:id="27"/>
      <w:commentRangeEnd w:id="27"/>
      <w:r w:rsidDel="00000000" w:rsidR="00000000" w:rsidRPr="00000000">
        <w:commentReference w:id="27"/>
      </w:r>
      <w:commentRangeStart w:id="28"/>
      <w:commentRangeEnd w:id="28"/>
      <w:r w:rsidDel="00000000" w:rsidR="00000000" w:rsidRPr="00000000">
        <w:commentReference w:id="28"/>
      </w:r>
      <w:commentRangeStart w:id="29"/>
      <w:commentRangeEnd w:id="29"/>
      <w:r w:rsidDel="00000000" w:rsidR="00000000" w:rsidRPr="00000000">
        <w:commentReference w:id="29"/>
      </w:r>
    </w:p>
    <w:p w:rsidR="00000000" w:rsidDel="00000000" w:rsidP="00000000" w:rsidRDefault="00000000" w:rsidRPr="00000000" w14:paraId="000000AD">
      <w:pPr>
        <w:numPr>
          <w:ilvl w:val="0"/>
          <w:numId w:val="2"/>
        </w:numPr>
        <w:ind w:left="720" w:hanging="360"/>
      </w:pPr>
      <w:r w:rsidDel="00000000" w:rsidR="00000000" w:rsidRPr="00000000">
        <w:rPr>
          <w:rFonts w:ascii="Roboto" w:cs="Roboto" w:eastAsia="Roboto" w:hAnsi="Roboto"/>
          <w:b w:val="1"/>
          <w:color w:val="444746"/>
          <w:sz w:val="21"/>
          <w:szCs w:val="21"/>
          <w:rtl w:val="0"/>
        </w:rPr>
        <w:t xml:space="preserve">(Rami Saydjari/Ongoing)</w:t>
      </w:r>
      <w:r w:rsidDel="00000000" w:rsidR="00000000" w:rsidRPr="00000000">
        <w:rPr>
          <w:rFonts w:ascii="Roboto" w:cs="Roboto" w:eastAsia="Roboto" w:hAnsi="Roboto"/>
          <w:color w:val="444746"/>
          <w:sz w:val="21"/>
          <w:szCs w:val="21"/>
          <w:rtl w:val="0"/>
        </w:rPr>
        <w:t xml:space="preserve"> We should endeavor in any contact with the board to obtain the latest backup of the website and member database. A great deal of sweat equity, and frankly intellectual property were invested in its creation. Any Ronin members with</w:t>
      </w:r>
      <w:r w:rsidDel="00000000" w:rsidR="00000000" w:rsidRPr="00000000">
        <w:rPr>
          <w:rFonts w:ascii="Roboto" w:cs="Roboto" w:eastAsia="Roboto" w:hAnsi="Roboto"/>
          <w:color w:val="444746"/>
          <w:sz w:val="21"/>
          <w:szCs w:val="21"/>
          <w:rtl w:val="0"/>
        </w:rPr>
        <w:t xml:space="preserve"> back channel </w:t>
      </w:r>
      <w:r w:rsidDel="00000000" w:rsidR="00000000" w:rsidRPr="00000000">
        <w:rPr>
          <w:rFonts w:ascii="Roboto" w:cs="Roboto" w:eastAsia="Roboto" w:hAnsi="Roboto"/>
          <w:color w:val="444746"/>
          <w:sz w:val="21"/>
          <w:szCs w:val="21"/>
          <w:rtl w:val="0"/>
        </w:rPr>
        <w:t xml:space="preserve">access to the current board members are encouraged to advocate on our behalf for release of this intellectual property. </w:t>
      </w: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Heading3"/>
        <w:rPr/>
      </w:pPr>
      <w:bookmarkStart w:colFirst="0" w:colLast="0" w:name="_vdj0ke1h2en4" w:id="11"/>
      <w:bookmarkEnd w:id="11"/>
      <w:r w:rsidDel="00000000" w:rsidR="00000000" w:rsidRPr="00000000">
        <w:rPr>
          <w:rtl w:val="0"/>
        </w:rPr>
        <w:t xml:space="preserve">Immediate Goals</w:t>
      </w:r>
    </w:p>
    <w:p w:rsidR="00000000" w:rsidDel="00000000" w:rsidP="00000000" w:rsidRDefault="00000000" w:rsidRPr="00000000" w14:paraId="000000B0">
      <w:pPr>
        <w:rPr/>
      </w:pPr>
      <w:r w:rsidDel="00000000" w:rsidR="00000000" w:rsidRPr="00000000">
        <w:rPr>
          <w:rtl w:val="0"/>
        </w:rPr>
        <w:t xml:space="preserve">IG0. Appreciate all the work that went into Ronin - the countless hours spent on keeping the organization alive, the effort put into resolving conflict, dealing with massive amounts of paperwork, and carrying the weight of unprocessed events and miscommunication. Despite all our differences, I believe we have many things in common, especially the pursuit of independent scholarship. (I am feeling a bit cheesy now, but I think I mean it. . . ). In short - figure out how to hit the "pause" button, thank each other and reflect.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IG1. </w:t>
      </w:r>
      <w:r w:rsidDel="00000000" w:rsidR="00000000" w:rsidRPr="00000000">
        <w:rPr>
          <w:strike w:val="1"/>
          <w:rtl w:val="0"/>
        </w:rPr>
        <w:t xml:space="preserve">Confirm with the Board their decision to resign</w:t>
      </w:r>
      <w:r w:rsidDel="00000000" w:rsidR="00000000" w:rsidRPr="00000000">
        <w:rPr>
          <w:rtl w:val="0"/>
        </w:rPr>
        <w:t xml:space="preserve"> Determine the next steps for having formal leadership in place to make crucial decisions. An “interim board”? </w:t>
      </w:r>
    </w:p>
    <w:p w:rsidR="00000000" w:rsidDel="00000000" w:rsidP="00000000" w:rsidRDefault="00000000" w:rsidRPr="00000000" w14:paraId="000000B3">
      <w:pPr>
        <w:numPr>
          <w:ilvl w:val="0"/>
          <w:numId w:val="6"/>
        </w:numPr>
        <w:ind w:left="720" w:hanging="360"/>
        <w:rPr>
          <w:u w:val="none"/>
        </w:rPr>
      </w:pPr>
      <w:r w:rsidDel="00000000" w:rsidR="00000000" w:rsidRPr="00000000">
        <w:rPr>
          <w:rtl w:val="0"/>
        </w:rPr>
        <w:t xml:space="preserve">Do we need to issue an acceptance of resignation letter and get as many scholars as possible to sign it?  Also, find out who owns /controls the digital resources (entered a to do item in the consensus doc)</w:t>
      </w:r>
    </w:p>
    <w:p w:rsidR="00000000" w:rsidDel="00000000" w:rsidP="00000000" w:rsidRDefault="00000000" w:rsidRPr="00000000" w14:paraId="000000B4">
      <w:pPr>
        <w:numPr>
          <w:ilvl w:val="0"/>
          <w:numId w:val="6"/>
        </w:numPr>
        <w:ind w:left="1440" w:hanging="360"/>
        <w:rPr>
          <w:u w:val="none"/>
        </w:rPr>
      </w:pPr>
      <w:r w:rsidDel="00000000" w:rsidR="00000000" w:rsidRPr="00000000">
        <w:rPr>
          <w:rtl w:val="0"/>
        </w:rPr>
        <w:t xml:space="preserve">The Ronin Bylaws (see </w:t>
      </w:r>
      <w:hyperlink w:anchor="_xnrkc8bttzx7">
        <w:r w:rsidDel="00000000" w:rsidR="00000000" w:rsidRPr="00000000">
          <w:rPr>
            <w:color w:val="1155cc"/>
            <w:u w:val="single"/>
            <w:rtl w:val="0"/>
          </w:rPr>
          <w:t xml:space="preserve">Appendix B. Ronin Bylaws</w:t>
        </w:r>
      </w:hyperlink>
      <w:r w:rsidDel="00000000" w:rsidR="00000000" w:rsidRPr="00000000">
        <w:rPr>
          <w:rtl w:val="0"/>
        </w:rPr>
        <w:t xml:space="preserve">) appear to give full power to the Board of Directors to do whatever they want, regardless of the desires of other members of the Ronin Institute. Hence, non-officers accepting (or not accepting) the Board’s decisions is at most symbolic in meaning, and not of any legal consequence.</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6"/>
        </w:numPr>
        <w:ind w:left="720" w:hanging="360"/>
        <w:rPr>
          <w:u w:val="none"/>
        </w:rPr>
      </w:pPr>
      <w:r w:rsidDel="00000000" w:rsidR="00000000" w:rsidRPr="00000000">
        <w:rPr>
          <w:rtl w:val="0"/>
        </w:rPr>
        <w:t xml:space="preserve">We'd like to see/know the  dissolution plans of the current Ronin Board</w:t>
      </w:r>
    </w:p>
    <w:p w:rsidR="00000000" w:rsidDel="00000000" w:rsidP="00000000" w:rsidRDefault="00000000" w:rsidRPr="00000000" w14:paraId="000000B7">
      <w:pPr>
        <w:ind w:left="1440" w:firstLine="0"/>
        <w:rPr>
          <w:ins w:author="Carolyn Sealfon" w:id="7" w:date="2024-04-20T19:02:25Z"/>
        </w:rPr>
      </w:pPr>
      <w:r w:rsidDel="00000000" w:rsidR="00000000" w:rsidRPr="00000000">
        <w:rPr>
          <w:rtl w:val="0"/>
        </w:rPr>
        <w:t xml:space="preserve">Agree a deadline for editing </w:t>
      </w:r>
      <w:hyperlink r:id="rId30">
        <w:r w:rsidDel="00000000" w:rsidR="00000000" w:rsidRPr="00000000">
          <w:rPr>
            <w:color w:val="0000ee"/>
            <w:u w:val="single"/>
            <w:shd w:fill="auto" w:val="clear"/>
            <w:rtl w:val="0"/>
          </w:rPr>
          <w:t xml:space="preserve">Letter to the Board</w:t>
        </w:r>
      </w:hyperlink>
      <w:r w:rsidDel="00000000" w:rsidR="00000000" w:rsidRPr="00000000">
        <w:rPr>
          <w:rtl w:val="0"/>
        </w:rPr>
        <w:t xml:space="preserve"> - perhaps end of Monday 21st April, US Pacific Time? Develop it up to this deadline. Agree what should be done with it after that, for example, mark it “final” and notify the Board of it by email, Slack and/or any other appropriate channels.</w:t>
      </w:r>
      <w:ins w:author="Carolyn Sealfon" w:id="7" w:date="2024-04-20T19:02:25Z">
        <w:r w:rsidDel="00000000" w:rsidR="00000000" w:rsidRPr="00000000">
          <w:rPr>
            <w:rtl w:val="0"/>
          </w:rPr>
        </w:r>
      </w:ins>
    </w:p>
    <w:p w:rsidR="00000000" w:rsidDel="00000000" w:rsidP="00000000" w:rsidRDefault="00000000" w:rsidRPr="00000000" w14:paraId="000000B8">
      <w:pPr>
        <w:ind w:left="1440" w:firstLine="0"/>
        <w:rPr>
          <w:ins w:author="Carolyn Sealfon" w:id="7" w:date="2024-04-20T19:02:25Z"/>
        </w:rPr>
      </w:pPr>
      <w:ins w:author="Carolyn Sealfon" w:id="7" w:date="2024-04-20T19:02:25Z">
        <w:r w:rsidDel="00000000" w:rsidR="00000000" w:rsidRPr="00000000">
          <w:rPr>
            <w:rtl w:val="0"/>
          </w:rPr>
        </w:r>
      </w:ins>
    </w:p>
    <w:p w:rsidR="00000000" w:rsidDel="00000000" w:rsidP="00000000" w:rsidRDefault="00000000" w:rsidRPr="00000000" w14:paraId="000000B9">
      <w:pPr>
        <w:numPr>
          <w:ilvl w:val="0"/>
        </w:numPr>
        <w:ind w:left="720" w:hanging="360"/>
        <w:rPr>
          <w:ins w:author="Carolyn Sealfon" w:id="7" w:date="2024-04-20T19:02:25Z"/>
          <w:u w:val="none"/>
        </w:rPr>
      </w:pPr>
      <w:ins w:author="Carolyn Sealfon" w:id="7" w:date="2024-04-20T19:02:25Z">
        <w:r w:rsidDel="00000000" w:rsidR="00000000" w:rsidRPr="00000000">
          <w:rPr>
            <w:rtl w:val="0"/>
          </w:rPr>
          <w:t xml:space="preserve">Who would be willing/able to volunteer as potential interim board members to help oversee such a transition?</w:t>
        </w:r>
      </w:ins>
    </w:p>
    <w:p w:rsidR="00000000" w:rsidDel="00000000" w:rsidP="00000000" w:rsidRDefault="00000000" w:rsidRPr="00000000" w14:paraId="000000BA">
      <w:pPr>
        <w:ind w:left="144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IG2. Understand what the scope of the problem is, and why the Board thinks that dissolving the institute is a necessary step.. </w:t>
      </w:r>
      <w:r w:rsidDel="00000000" w:rsidR="00000000" w:rsidRPr="00000000">
        <w:rPr>
          <w:rtl w:val="0"/>
        </w:rPr>
        <w:t xml:space="preserve">Host a listening session with the current board and any former Advisory Board members who are willing to attend. </w:t>
      </w:r>
      <w:r w:rsidDel="00000000" w:rsidR="00000000" w:rsidRPr="00000000">
        <w:rPr>
          <w:rtl w:val="0"/>
        </w:rPr>
        <w:t xml:space="preserve">This will help us decide if we can reform the current institute or need to create a new one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IG3. Organize ourselves (highest priority), decide a </w:t>
      </w:r>
      <w:r w:rsidDel="00000000" w:rsidR="00000000" w:rsidRPr="00000000">
        <w:rPr>
          <w:rtl w:val="0"/>
        </w:rPr>
        <w:t xml:space="preserve">governance structure and process</w:t>
      </w:r>
      <w:r w:rsidDel="00000000" w:rsidR="00000000" w:rsidRPr="00000000">
        <w:rPr>
          <w:rtl w:val="0"/>
        </w:rPr>
        <w:t xml:space="preserve">, </w:t>
      </w:r>
      <w:hyperlink r:id="rId31">
        <w:r w:rsidDel="00000000" w:rsidR="00000000" w:rsidRPr="00000000">
          <w:rPr>
            <w:color w:val="1155cc"/>
            <w:u w:val="single"/>
            <w:rtl w:val="0"/>
          </w:rPr>
          <w:t xml:space="preserve">document the process</w:t>
        </w:r>
      </w:hyperlink>
      <w:r w:rsidDel="00000000" w:rsidR="00000000" w:rsidRPr="00000000">
        <w:rPr>
          <w:rtl w:val="0"/>
        </w:rPr>
        <w:t xml:space="preserve"> P</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IG4. Follow an agreed upon decision-making approach: </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Participatory Governance based on </w:t>
      </w:r>
      <w:r w:rsidDel="00000000" w:rsidR="00000000" w:rsidRPr="00000000">
        <w:rPr>
          <w:rtl w:val="0"/>
        </w:rPr>
        <w:t xml:space="preserve">Consensus</w:t>
      </w:r>
      <w:r w:rsidDel="00000000" w:rsidR="00000000" w:rsidRPr="00000000">
        <w:rPr>
          <w:rtl w:val="0"/>
        </w:rPr>
        <w:t xml:space="preserve"> Model for Decision Making</w:t>
      </w:r>
      <w:r w:rsidDel="00000000" w:rsidR="00000000" w:rsidRPr="00000000">
        <w:rPr>
          <w:rtl w:val="0"/>
        </w:rPr>
        <w:t xml:space="preserve"> </w:t>
      </w:r>
      <w:hyperlink r:id="rId32">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drawing>
          <wp:inline distB="114300" distT="114300" distL="114300" distR="114300">
            <wp:extent cx="2166938" cy="2722406"/>
            <wp:effectExtent b="0" l="0" r="0" t="0"/>
            <wp:docPr id="1"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166938" cy="272240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5"/>
        </w:numPr>
        <w:ind w:left="720" w:hanging="360"/>
      </w:pPr>
      <w:r w:rsidDel="00000000" w:rsidR="00000000" w:rsidRPr="00000000">
        <w:rPr>
          <w:rtl w:val="0"/>
        </w:rPr>
        <w:t xml:space="preserve">Study various models of group process and decision-making.  Articulate a clear process with clear definitions. Note that “consensus” has divergent meanings - in some professions it means a large majority and emerging sense of the field; in others it means a decision to which everyone agrees now, after a careful process. Be clear about process and language.  The appended document</w:t>
      </w:r>
      <w:hyperlink r:id="rId34">
        <w:r w:rsidDel="00000000" w:rsidR="00000000" w:rsidRPr="00000000">
          <w:rPr>
            <w:color w:val="0000ee"/>
            <w:u w:val="single"/>
            <w:shd w:fill="auto" w:val="clear"/>
            <w:rtl w:val="0"/>
          </w:rPr>
          <w:t xml:space="preserve">Consensus based participatory GOVERNANCE PROCESS AND TOOLS</w:t>
        </w:r>
      </w:hyperlink>
      <w:r w:rsidDel="00000000" w:rsidR="00000000" w:rsidRPr="00000000">
        <w:rPr>
          <w:rtl w:val="0"/>
        </w:rPr>
        <w:t xml:space="preserve"> advocates the large-majority model.</w:t>
      </w:r>
    </w:p>
    <w:p w:rsidR="00000000" w:rsidDel="00000000" w:rsidP="00000000" w:rsidRDefault="00000000" w:rsidRPr="00000000" w14:paraId="000000C5">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C6">
      <w:pPr>
        <w:numPr>
          <w:ilvl w:val="0"/>
          <w:numId w:val="5"/>
        </w:numPr>
        <w:ind w:left="720" w:hanging="360"/>
        <w:rPr>
          <w:u w:val="none"/>
        </w:rPr>
      </w:pPr>
      <w:r w:rsidDel="00000000" w:rsidR="00000000" w:rsidRPr="00000000">
        <w:rPr>
          <w:rtl w:val="0"/>
        </w:rPr>
        <w:t xml:space="preserve">Establish communication channels (suggest to cross-post announcements across slack/disord/google groups for the time being as all three channels appear active)</w:t>
      </w:r>
    </w:p>
    <w:p w:rsidR="00000000" w:rsidDel="00000000" w:rsidP="00000000" w:rsidRDefault="00000000" w:rsidRPr="00000000" w14:paraId="000000C7">
      <w:pPr>
        <w:numPr>
          <w:ilvl w:val="1"/>
          <w:numId w:val="5"/>
        </w:numPr>
        <w:ind w:left="1440" w:hanging="360"/>
        <w:rPr>
          <w:u w:val="none"/>
        </w:rPr>
      </w:pPr>
      <w:r w:rsidDel="00000000" w:rsidR="00000000" w:rsidRPr="00000000">
        <w:rPr>
          <w:rtl w:val="0"/>
        </w:rPr>
        <w:t xml:space="preserve">candidates: </w:t>
      </w:r>
    </w:p>
    <w:p w:rsidR="00000000" w:rsidDel="00000000" w:rsidP="00000000" w:rsidRDefault="00000000" w:rsidRPr="00000000" w14:paraId="000000C8">
      <w:pPr>
        <w:numPr>
          <w:ilvl w:val="2"/>
          <w:numId w:val="5"/>
        </w:numPr>
        <w:ind w:left="2160" w:hanging="360"/>
        <w:rPr>
          <w:u w:val="none"/>
        </w:rPr>
      </w:pPr>
      <w:r w:rsidDel="00000000" w:rsidR="00000000" w:rsidRPr="00000000">
        <w:rPr>
          <w:rtl w:val="0"/>
        </w:rPr>
        <w:t xml:space="preserve">Slack </w:t>
      </w:r>
      <w:hyperlink r:id="rId35">
        <w:r w:rsidDel="00000000" w:rsidR="00000000" w:rsidRPr="00000000">
          <w:rPr>
            <w:color w:val="1155cc"/>
            <w:u w:val="single"/>
            <w:rtl w:val="0"/>
          </w:rPr>
          <w:t xml:space="preserve">https://app.slack.com/client/T0990TU4V</w:t>
        </w:r>
      </w:hyperlink>
      <w:r w:rsidDel="00000000" w:rsidR="00000000" w:rsidRPr="00000000">
        <w:rPr>
          <w:rtl w:val="0"/>
        </w:rPr>
      </w:r>
    </w:p>
    <w:p w:rsidR="00000000" w:rsidDel="00000000" w:rsidP="00000000" w:rsidRDefault="00000000" w:rsidRPr="00000000" w14:paraId="000000C9">
      <w:pPr>
        <w:numPr>
          <w:ilvl w:val="2"/>
          <w:numId w:val="5"/>
        </w:numPr>
        <w:ind w:left="2160" w:hanging="360"/>
        <w:rPr>
          <w:u w:val="none"/>
        </w:rPr>
      </w:pPr>
      <w:r w:rsidDel="00000000" w:rsidR="00000000" w:rsidRPr="00000000">
        <w:rPr>
          <w:rtl w:val="0"/>
        </w:rPr>
        <w:t xml:space="preserve">Discord </w:t>
      </w:r>
      <w:r w:rsidDel="00000000" w:rsidR="00000000" w:rsidRPr="00000000">
        <w:rPr>
          <w:rtl w:val="0"/>
        </w:rPr>
        <w:t xml:space="preserve">(a dedicated discord server is available at </w:t>
      </w:r>
      <w:hyperlink r:id="rId36">
        <w:r w:rsidDel="00000000" w:rsidR="00000000" w:rsidRPr="00000000">
          <w:rPr>
            <w:color w:val="1155cc"/>
            <w:u w:val="single"/>
            <w:rtl w:val="0"/>
          </w:rPr>
          <w:t xml:space="preserve">https://discord.gg/hEZNGvVV</w:t>
        </w:r>
      </w:hyperlink>
      <w:r w:rsidDel="00000000" w:rsidR="00000000" w:rsidRPr="00000000">
        <w:rPr>
          <w:rtl w:val="0"/>
        </w:rPr>
        <w:t xml:space="preserve"> ) </w:t>
      </w:r>
    </w:p>
    <w:p w:rsidR="00000000" w:rsidDel="00000000" w:rsidP="00000000" w:rsidRDefault="00000000" w:rsidRPr="00000000" w14:paraId="000000CA">
      <w:pPr>
        <w:numPr>
          <w:ilvl w:val="2"/>
          <w:numId w:val="5"/>
        </w:numPr>
        <w:ind w:left="2160" w:hanging="360"/>
        <w:rPr>
          <w:u w:val="none"/>
        </w:rPr>
      </w:pPr>
      <w:hyperlink r:id="rId37">
        <w:r w:rsidDel="00000000" w:rsidR="00000000" w:rsidRPr="00000000">
          <w:rPr>
            <w:color w:val="1155cc"/>
            <w:u w:val="single"/>
            <w:rtl w:val="0"/>
          </w:rPr>
          <w:t xml:space="preserve">Google Group started on April 7th</w:t>
        </w:r>
      </w:hyperlink>
      <w:r w:rsidDel="00000000" w:rsidR="00000000" w:rsidRPr="00000000">
        <w:rPr>
          <w:rtl w:val="0"/>
        </w:rPr>
        <w:t xml:space="preserve">  please join!</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(inspired by Paola/Brandon/Evangelos comment thread) Create Voter Roll (who can vote? how to register to vote?) and establish a method to create, distribute, and publish resolutions to vote on.</w:t>
      </w:r>
    </w:p>
    <w:p w:rsidR="00000000" w:rsidDel="00000000" w:rsidP="00000000" w:rsidRDefault="00000000" w:rsidRPr="00000000" w14:paraId="000000CC">
      <w:pPr>
        <w:numPr>
          <w:ilvl w:val="2"/>
          <w:numId w:val="5"/>
        </w:numPr>
        <w:ind w:left="2160" w:hanging="360"/>
        <w:rPr>
          <w:u w:val="none"/>
        </w:rPr>
      </w:pPr>
      <w:r w:rsidDel="00000000" w:rsidR="00000000" w:rsidRPr="00000000">
        <w:rPr>
          <w:rtl w:val="0"/>
        </w:rPr>
        <w:t xml:space="preserve">Use </w:t>
      </w:r>
      <w:hyperlink r:id="rId38">
        <w:r w:rsidDel="00000000" w:rsidR="00000000" w:rsidRPr="00000000">
          <w:rPr>
            <w:color w:val="1155cc"/>
            <w:u w:val="single"/>
            <w:rtl w:val="0"/>
          </w:rPr>
          <w:t xml:space="preserve">Loomio</w:t>
        </w:r>
      </w:hyperlink>
      <w:r w:rsidDel="00000000" w:rsidR="00000000" w:rsidRPr="00000000">
        <w:rPr>
          <w:rtl w:val="0"/>
        </w:rPr>
        <w:t xml:space="preserve">?</w:t>
      </w:r>
      <w:r w:rsidDel="00000000" w:rsidR="00000000" w:rsidRPr="00000000">
        <w:rPr>
          <w:rtl w:val="0"/>
        </w:rPr>
        <w:t xml:space="preserve">  (</w:t>
      </w:r>
      <w:hyperlink r:id="rId39">
        <w:r w:rsidDel="00000000" w:rsidR="00000000" w:rsidRPr="00000000">
          <w:rPr>
            <w:color w:val="1155cc"/>
            <w:u w:val="single"/>
            <w:rtl w:val="0"/>
          </w:rPr>
          <w:t xml:space="preserve">Demo [LINK]</w:t>
        </w:r>
      </w:hyperlink>
      <w:r w:rsidDel="00000000" w:rsidR="00000000" w:rsidRPr="00000000">
        <w:rPr>
          <w:rtl w:val="0"/>
        </w:rPr>
        <w:t xml:space="preserve">; general invite link sent to google group and posted on to the general channel on Discord for those who want to help trial)</w:t>
      </w:r>
      <w:r w:rsidDel="00000000" w:rsidR="00000000" w:rsidRPr="00000000">
        <w:rPr>
          <w:rtl w:val="0"/>
        </w:rPr>
      </w:r>
    </w:p>
    <w:p w:rsidR="00000000" w:rsidDel="00000000" w:rsidP="00000000" w:rsidRDefault="00000000" w:rsidRPr="00000000" w14:paraId="000000CD">
      <w:pPr>
        <w:numPr>
          <w:ilvl w:val="2"/>
          <w:numId w:val="5"/>
        </w:numPr>
        <w:ind w:left="2160" w:hanging="360"/>
        <w:rPr>
          <w:u w:val="none"/>
        </w:rPr>
      </w:pPr>
      <w:r w:rsidDel="00000000" w:rsidR="00000000" w:rsidRPr="00000000">
        <w:rPr>
          <w:rtl w:val="0"/>
        </w:rPr>
        <w:t xml:space="preserve">Use </w:t>
      </w:r>
      <w:r w:rsidDel="00000000" w:rsidR="00000000" w:rsidRPr="00000000">
        <w:rPr>
          <w:rtl w:val="0"/>
        </w:rPr>
        <w:t xml:space="preserve">slido?</w:t>
      </w:r>
      <w:r w:rsidDel="00000000" w:rsidR="00000000" w:rsidRPr="00000000">
        <w:rPr>
          <w:rtl w:val="0"/>
        </w:rPr>
        <w:t xml:space="preserve">   </w:t>
      </w:r>
    </w:p>
    <w:p w:rsidR="00000000" w:rsidDel="00000000" w:rsidP="00000000" w:rsidRDefault="00000000" w:rsidRPr="00000000" w14:paraId="000000CE">
      <w:pPr>
        <w:numPr>
          <w:ilvl w:val="2"/>
          <w:numId w:val="5"/>
        </w:numPr>
        <w:ind w:left="2160" w:hanging="360"/>
        <w:rPr>
          <w:u w:val="none"/>
        </w:rPr>
      </w:pPr>
      <w:r w:rsidDel="00000000" w:rsidR="00000000" w:rsidRPr="00000000">
        <w:rPr>
          <w:rtl w:val="0"/>
        </w:rPr>
        <w:t xml:space="preserve">Google Forms — 100% free survey tool.</w:t>
      </w:r>
    </w:p>
    <w:p w:rsidR="00000000" w:rsidDel="00000000" w:rsidP="00000000" w:rsidRDefault="00000000" w:rsidRPr="00000000" w14:paraId="000000CF">
      <w:pPr>
        <w:numPr>
          <w:ilvl w:val="2"/>
          <w:numId w:val="5"/>
        </w:numPr>
        <w:ind w:left="2160" w:hanging="360"/>
        <w:rPr>
          <w:u w:val="none"/>
        </w:rPr>
      </w:pPr>
      <w:r w:rsidDel="00000000" w:rsidR="00000000" w:rsidRPr="00000000">
        <w:rPr>
          <w:rtl w:val="0"/>
        </w:rPr>
        <w:t xml:space="preserve">SurveyPlanet — Best for unlimited question types and responses.</w:t>
      </w:r>
      <w:r w:rsidDel="00000000" w:rsidR="00000000" w:rsidRPr="00000000">
        <w:rPr>
          <w:rtl w:val="0"/>
        </w:rPr>
      </w:r>
    </w:p>
    <w:p w:rsidR="00000000" w:rsidDel="00000000" w:rsidP="00000000" w:rsidRDefault="00000000" w:rsidRPr="00000000" w14:paraId="000000D0">
      <w:pPr>
        <w:numPr>
          <w:ilvl w:val="2"/>
          <w:numId w:val="5"/>
        </w:numPr>
        <w:ind w:left="2160" w:hanging="360"/>
        <w:rPr>
          <w:u w:val="none"/>
        </w:rPr>
      </w:pPr>
      <w:r w:rsidDel="00000000" w:rsidR="00000000" w:rsidRPr="00000000">
        <w:rPr>
          <w:rtl w:val="0"/>
        </w:rPr>
      </w:r>
    </w:p>
    <w:p w:rsidR="00000000" w:rsidDel="00000000" w:rsidP="00000000" w:rsidRDefault="00000000" w:rsidRPr="00000000" w14:paraId="000000D1">
      <w:pPr>
        <w:numPr>
          <w:ilvl w:val="3"/>
          <w:numId w:val="5"/>
        </w:numPr>
        <w:ind w:left="2880" w:hanging="360"/>
        <w:rPr>
          <w:u w:val="none"/>
        </w:rPr>
      </w:pPr>
      <w:r w:rsidDel="00000000" w:rsidR="00000000" w:rsidRPr="00000000">
        <w:rPr>
          <w:rtl w:val="0"/>
        </w:rPr>
        <w:t xml:space="preserve">(Paola) have Governance WG facilitate voting for the time being. </w:t>
      </w: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It is not just a question of voting, it is a question of setting up a </w:t>
      </w:r>
      <w:r w:rsidDel="00000000" w:rsidR="00000000" w:rsidRPr="00000000">
        <w:rPr>
          <w:rtl w:val="0"/>
        </w:rPr>
        <w:t xml:space="preserve">consensus</w:t>
      </w:r>
      <w:r w:rsidDel="00000000" w:rsidR="00000000" w:rsidRPr="00000000">
        <w:rPr>
          <w:rtl w:val="0"/>
        </w:rPr>
        <w:t xml:space="preserve"> governance process that members can be part of . Voting is part of a governance mechanism that has been missing from Ronin Institute (there was an intention of having it was never implemented) Here is a</w:t>
      </w:r>
      <w:hyperlink r:id="rId40">
        <w:r w:rsidDel="00000000" w:rsidR="00000000" w:rsidRPr="00000000">
          <w:rPr>
            <w:color w:val="1155cc"/>
            <w:u w:val="single"/>
            <w:rtl w:val="0"/>
          </w:rPr>
          <w:t xml:space="preserve"> doc containing a suggested way to to about it,</w:t>
        </w:r>
      </w:hyperlink>
      <w:r w:rsidDel="00000000" w:rsidR="00000000" w:rsidRPr="00000000">
        <w:rPr>
          <w:rtl w:val="0"/>
        </w:rPr>
        <w:t xml:space="preserve"> please contribute by asking edit access (so that only logged in editors can make edits)</w:t>
      </w:r>
    </w:p>
    <w:p w:rsidR="00000000" w:rsidDel="00000000" w:rsidP="00000000" w:rsidRDefault="00000000" w:rsidRPr="00000000" w14:paraId="000000D3">
      <w:pPr>
        <w:numPr>
          <w:ilvl w:val="0"/>
          <w:numId w:val="10"/>
        </w:numPr>
        <w:ind w:left="720" w:hanging="360"/>
        <w:rPr>
          <w:u w:val="none"/>
        </w:rPr>
      </w:pPr>
      <w:r w:rsidDel="00000000" w:rsidR="00000000" w:rsidRPr="00000000">
        <w:rPr>
          <w:rtl w:val="0"/>
        </w:rPr>
        <w:t xml:space="preserve">Note that a consensus process is not identical to a parliamentary or voting process. See comment above about divergent meanings of consensus. Consider using a term like participants, members, or contributors rather than voters; and polling or contributing rather than voting. </w:t>
      </w:r>
    </w:p>
    <w:p w:rsidR="00000000" w:rsidDel="00000000" w:rsidP="00000000" w:rsidRDefault="00000000" w:rsidRPr="00000000" w14:paraId="000000D4">
      <w:pPr>
        <w:ind w:left="0" w:firstLine="0"/>
        <w:rPr/>
      </w:pPr>
      <w:r w:rsidDel="00000000" w:rsidR="00000000" w:rsidRPr="00000000">
        <w:rPr>
          <w:rtl w:val="0"/>
        </w:rPr>
        <w:t xml:space="preserve">(Evan) </w:t>
      </w:r>
      <w:r w:rsidDel="00000000" w:rsidR="00000000" w:rsidRPr="00000000">
        <w:rPr>
          <w:rtl w:val="0"/>
        </w:rPr>
        <w:t xml:space="preserve">How cash strapped are we?</w:t>
      </w:r>
      <w:r w:rsidDel="00000000" w:rsidR="00000000" w:rsidRPr="00000000">
        <w:rPr>
          <w:rtl w:val="0"/>
        </w:rPr>
        <w:t xml:space="preserve"> (Laurel Haak answered on 2024-04-11: "In Jan [2024 ed.] there was about $30K in the bank account.") I’m trying to gather information about possible voting/polling platforms and some of them come at a cost for teams of over 100 participants (of the order of, say, $60 per month). But they promise a more professional experience. Should we only aim at open source/free solutions? I’m unsure as to how developed they are at the moment, I must say…  someone suggested google forms, free, reliable. Transparent, I’d consider that. Yes, I am researching that one too.</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Set up an organizational structure, formulate and distribute tasks </w:t>
      </w:r>
    </w:p>
    <w:p w:rsidR="00000000" w:rsidDel="00000000" w:rsidP="00000000" w:rsidRDefault="00000000" w:rsidRPr="00000000" w14:paraId="000000D6">
      <w:pPr>
        <w:numPr>
          <w:ilvl w:val="1"/>
          <w:numId w:val="5"/>
        </w:numPr>
        <w:ind w:left="1440" w:hanging="360"/>
        <w:rPr>
          <w:u w:val="none"/>
        </w:rPr>
      </w:pPr>
      <w:r w:rsidDel="00000000" w:rsidR="00000000" w:rsidRPr="00000000">
        <w:rPr>
          <w:rtl w:val="0"/>
        </w:rPr>
        <w:t xml:space="preserve">Who's doing what? </w:t>
      </w:r>
    </w:p>
    <w:p w:rsidR="00000000" w:rsidDel="00000000" w:rsidP="00000000" w:rsidRDefault="00000000" w:rsidRPr="00000000" w14:paraId="000000D7">
      <w:pPr>
        <w:numPr>
          <w:ilvl w:val="1"/>
          <w:numId w:val="5"/>
        </w:numPr>
        <w:ind w:left="1440" w:hanging="360"/>
        <w:rPr>
          <w:u w:val="none"/>
        </w:rPr>
      </w:pPr>
      <w:r w:rsidDel="00000000" w:rsidR="00000000" w:rsidRPr="00000000">
        <w:rPr>
          <w:rtl w:val="0"/>
        </w:rPr>
        <w:t xml:space="preserve">What needs to be done?</w:t>
      </w:r>
    </w:p>
    <w:p w:rsidR="00000000" w:rsidDel="00000000" w:rsidP="00000000" w:rsidRDefault="00000000" w:rsidRPr="00000000" w14:paraId="000000D8">
      <w:pPr>
        <w:numPr>
          <w:ilvl w:val="2"/>
          <w:numId w:val="5"/>
        </w:numPr>
        <w:ind w:left="2160" w:hanging="360"/>
        <w:rPr>
          <w:u w:val="none"/>
        </w:rPr>
      </w:pPr>
      <w:r w:rsidDel="00000000" w:rsidR="00000000" w:rsidRPr="00000000">
        <w:rPr>
          <w:rtl w:val="0"/>
        </w:rPr>
        <w:t xml:space="preserve">In regard to legal obligations, according to Bylaws only the B</w:t>
      </w:r>
      <w:r w:rsidDel="00000000" w:rsidR="00000000" w:rsidRPr="00000000">
        <w:rPr>
          <w:rtl w:val="0"/>
        </w:rPr>
        <w:t xml:space="preserve">oard of Directors is responsible for </w:t>
      </w:r>
      <w:r w:rsidDel="00000000" w:rsidR="00000000" w:rsidRPr="00000000">
        <w:rPr>
          <w:rtl w:val="0"/>
        </w:rPr>
        <w:t xml:space="preserve">Ronin as an organization</w:t>
      </w:r>
      <w:r w:rsidDel="00000000" w:rsidR="00000000" w:rsidRPr="00000000">
        <w:rPr>
          <w:rtl w:val="0"/>
        </w:rPr>
        <w:t xml:space="preserve">, meaning Ronin scholars are not expected to share legal responsibility if legal issues or liabilities were to have been discovered. </w:t>
      </w:r>
      <w:r w:rsidDel="00000000" w:rsidR="00000000" w:rsidRPr="00000000">
        <w:rPr>
          <w:rtl w:val="0"/>
        </w:rPr>
        <w:t xml:space="preserve">Response by Laurel Haak on 2024-04-11 - "Yes, and -- as a non-profit there is also a liability shield for members and directors.  So, yes, there is responsibility and accountability but financially the members and directors are protected.  Ronin also has a Directors and Officers insurance policy."</w:t>
      </w:r>
    </w:p>
    <w:p w:rsidR="00000000" w:rsidDel="00000000" w:rsidP="00000000" w:rsidRDefault="00000000" w:rsidRPr="00000000" w14:paraId="000000D9">
      <w:pPr>
        <w:ind w:left="2160" w:firstLine="0"/>
        <w:rPr/>
      </w:pPr>
      <w:r w:rsidDel="00000000" w:rsidR="00000000" w:rsidRPr="00000000">
        <w:rPr>
          <w:rtl w:val="0"/>
        </w:rPr>
      </w:r>
    </w:p>
    <w:p w:rsidR="00000000" w:rsidDel="00000000" w:rsidP="00000000" w:rsidRDefault="00000000" w:rsidRPr="00000000" w14:paraId="000000DA">
      <w:pPr>
        <w:pStyle w:val="Heading3"/>
        <w:rPr/>
      </w:pPr>
      <w:bookmarkStart w:colFirst="0" w:colLast="0" w:name="_wrxrsmd30hzh" w:id="12"/>
      <w:bookmarkEnd w:id="12"/>
      <w:r w:rsidDel="00000000" w:rsidR="00000000" w:rsidRPr="00000000">
        <w:rPr>
          <w:rtl w:val="0"/>
        </w:rPr>
      </w:r>
    </w:p>
    <w:p w:rsidR="00000000" w:rsidDel="00000000" w:rsidP="00000000" w:rsidRDefault="00000000" w:rsidRPr="00000000" w14:paraId="000000DB">
      <w:pPr>
        <w:pStyle w:val="Heading3"/>
        <w:rPr>
          <w:color w:val="1d1c1d"/>
          <w:sz w:val="23"/>
          <w:szCs w:val="23"/>
          <w:shd w:fill="f8f8f8" w:val="clear"/>
        </w:rPr>
      </w:pPr>
      <w:bookmarkStart w:colFirst="0" w:colLast="0" w:name="_8nagqbljgixm" w:id="13"/>
      <w:bookmarkEnd w:id="13"/>
      <w:r w:rsidDel="00000000" w:rsidR="00000000" w:rsidRPr="00000000">
        <w:rPr>
          <w:rtl w:val="0"/>
        </w:rPr>
        <w:t xml:space="preserve">Additional Goals</w:t>
      </w:r>
      <w:r w:rsidDel="00000000" w:rsidR="00000000" w:rsidRPr="00000000">
        <w:rPr>
          <w:rtl w:val="0"/>
        </w:rPr>
      </w:r>
    </w:p>
    <w:p w:rsidR="00000000" w:rsidDel="00000000" w:rsidP="00000000" w:rsidRDefault="00000000" w:rsidRPr="00000000" w14:paraId="000000DC">
      <w:pPr>
        <w:pStyle w:val="Heading4"/>
        <w:rPr/>
      </w:pPr>
      <w:bookmarkStart w:colFirst="0" w:colLast="0" w:name="_y82ffqn4ollb" w:id="14"/>
      <w:bookmarkEnd w:id="14"/>
      <w:r w:rsidDel="00000000" w:rsidR="00000000" w:rsidRPr="00000000">
        <w:rPr>
          <w:rtl w:val="0"/>
        </w:rPr>
        <w:t xml:space="preserve">AG1. Retaining community </w:t>
      </w:r>
    </w:p>
    <w:p w:rsidR="00000000" w:rsidDel="00000000" w:rsidP="00000000" w:rsidRDefault="00000000" w:rsidRPr="00000000" w14:paraId="000000DD">
      <w:pPr>
        <w:rPr>
          <w:color w:val="1d1c1d"/>
          <w:sz w:val="23"/>
          <w:szCs w:val="23"/>
          <w:shd w:fill="f8f8f8" w:val="clear"/>
        </w:rPr>
      </w:pPr>
      <w:r w:rsidDel="00000000" w:rsidR="00000000" w:rsidRPr="00000000">
        <w:rPr>
          <w:color w:val="1d1c1d"/>
          <w:sz w:val="23"/>
          <w:szCs w:val="23"/>
          <w:shd w:fill="f8f8f8" w:val="clear"/>
          <w:rtl w:val="0"/>
        </w:rPr>
        <w:t xml:space="preserve">How can we make sure that Ronins can stay in touch ?</w:t>
      </w:r>
    </w:p>
    <w:p w:rsidR="00000000" w:rsidDel="00000000" w:rsidP="00000000" w:rsidRDefault="00000000" w:rsidRPr="00000000" w14:paraId="000000DE">
      <w:pPr>
        <w:rPr>
          <w:color w:val="1d1c1d"/>
          <w:sz w:val="23"/>
          <w:szCs w:val="23"/>
          <w:shd w:fill="f8f8f8" w:val="clear"/>
        </w:rPr>
      </w:pPr>
      <w:r w:rsidDel="00000000" w:rsidR="00000000" w:rsidRPr="00000000">
        <w:rPr>
          <w:color w:val="1d1c1d"/>
          <w:sz w:val="23"/>
          <w:szCs w:val="23"/>
          <w:shd w:fill="f8f8f8" w:val="clear"/>
          <w:rtl w:val="0"/>
        </w:rPr>
        <w:t xml:space="preserve">Answer 1: By joining the </w:t>
      </w:r>
      <w:hyperlink r:id="rId41">
        <w:r w:rsidDel="00000000" w:rsidR="00000000" w:rsidRPr="00000000">
          <w:rPr>
            <w:color w:val="1155cc"/>
            <w:sz w:val="23"/>
            <w:szCs w:val="23"/>
            <w:u w:val="single"/>
            <w:shd w:fill="f8f8f8" w:val="clear"/>
            <w:rtl w:val="0"/>
          </w:rPr>
          <w:t xml:space="preserve">Google group</w:t>
        </w:r>
      </w:hyperlink>
      <w:r w:rsidDel="00000000" w:rsidR="00000000" w:rsidRPr="00000000">
        <w:rPr>
          <w:color w:val="1d1c1d"/>
          <w:sz w:val="23"/>
          <w:szCs w:val="23"/>
          <w:shd w:fill="f8f8f8" w:val="clear"/>
          <w:rtl w:val="0"/>
        </w:rPr>
        <w:t xml:space="preserve"> and the new </w:t>
      </w:r>
      <w:hyperlink r:id="rId42">
        <w:r w:rsidDel="00000000" w:rsidR="00000000" w:rsidRPr="00000000">
          <w:rPr>
            <w:color w:val="1155cc"/>
            <w:sz w:val="23"/>
            <w:szCs w:val="23"/>
            <w:u w:val="single"/>
            <w:shd w:fill="f8f8f8" w:val="clear"/>
            <w:rtl w:val="0"/>
          </w:rPr>
          <w:t xml:space="preserve">Ronin Scholar slack</w:t>
        </w:r>
      </w:hyperlink>
      <w:r w:rsidDel="00000000" w:rsidR="00000000" w:rsidRPr="00000000">
        <w:rPr>
          <w:color w:val="1d1c1d"/>
          <w:sz w:val="23"/>
          <w:szCs w:val="23"/>
          <w:shd w:fill="f8f8f8" w:val="clear"/>
          <w:rtl w:val="0"/>
        </w:rPr>
        <w:t xml:space="preserve"> not controlled by the outgoing board</w:t>
      </w:r>
    </w:p>
    <w:p w:rsidR="00000000" w:rsidDel="00000000" w:rsidP="00000000" w:rsidRDefault="00000000" w:rsidRPr="00000000" w14:paraId="000000DF">
      <w:pPr>
        <w:rPr>
          <w:color w:val="1d1c1d"/>
          <w:sz w:val="23"/>
          <w:szCs w:val="23"/>
          <w:shd w:fill="f8f8f8" w:val="clear"/>
        </w:rPr>
      </w:pPr>
      <w:r w:rsidDel="00000000" w:rsidR="00000000" w:rsidRPr="00000000">
        <w:rPr>
          <w:color w:val="1d1c1d"/>
          <w:sz w:val="23"/>
          <w:szCs w:val="23"/>
          <w:shd w:fill="f8f8f8" w:val="clear"/>
          <w:rtl w:val="0"/>
        </w:rPr>
        <w:t xml:space="preserve">Answer 2: By joining the </w:t>
      </w:r>
      <w:hyperlink r:id="rId43">
        <w:r w:rsidDel="00000000" w:rsidR="00000000" w:rsidRPr="00000000">
          <w:rPr>
            <w:color w:val="1155cc"/>
            <w:sz w:val="23"/>
            <w:szCs w:val="23"/>
            <w:u w:val="single"/>
            <w:shd w:fill="f8f8f8" w:val="clear"/>
            <w:rtl w:val="0"/>
          </w:rPr>
          <w:t xml:space="preserve">Discord discussion space</w:t>
        </w:r>
      </w:hyperlink>
      <w:r w:rsidDel="00000000" w:rsidR="00000000" w:rsidRPr="00000000">
        <w:rPr>
          <w:rtl w:val="0"/>
        </w:rPr>
      </w:r>
    </w:p>
    <w:p w:rsidR="00000000" w:rsidDel="00000000" w:rsidP="00000000" w:rsidRDefault="00000000" w:rsidRPr="00000000" w14:paraId="000000E0">
      <w:pPr>
        <w:rPr>
          <w:color w:val="1d1c1d"/>
          <w:sz w:val="23"/>
          <w:szCs w:val="23"/>
          <w:shd w:fill="f8f8f8" w:val="clear"/>
        </w:rPr>
      </w:pPr>
      <w:r w:rsidDel="00000000" w:rsidR="00000000" w:rsidRPr="00000000">
        <w:rPr>
          <w:color w:val="1d1c1d"/>
          <w:sz w:val="23"/>
          <w:szCs w:val="23"/>
          <w:shd w:fill="f8f8f8" w:val="clear"/>
          <w:rtl w:val="0"/>
        </w:rPr>
        <w:t xml:space="preserve">Answer 3: Continue with the Ronin Slack workspace for now, since every time you change infrastructure in a community, you lose people. At this point, we need to stick together. </w:t>
      </w:r>
    </w:p>
    <w:p w:rsidR="00000000" w:rsidDel="00000000" w:rsidP="00000000" w:rsidRDefault="00000000" w:rsidRPr="00000000" w14:paraId="000000E1">
      <w:pPr>
        <w:rPr>
          <w:color w:val="1d1c1d"/>
          <w:sz w:val="23"/>
          <w:szCs w:val="23"/>
          <w:shd w:fill="f8f8f8" w:val="clear"/>
        </w:rPr>
      </w:pPr>
      <w:r w:rsidDel="00000000" w:rsidR="00000000" w:rsidRPr="00000000">
        <w:rPr>
          <w:color w:val="1d1c1d"/>
          <w:sz w:val="23"/>
          <w:szCs w:val="23"/>
          <w:shd w:fill="f8f8f8" w:val="clear"/>
          <w:rtl w:val="0"/>
        </w:rPr>
        <w:t xml:space="preserve">Answer 4: Linkedin</w:t>
      </w:r>
    </w:p>
    <w:p w:rsidR="00000000" w:rsidDel="00000000" w:rsidP="00000000" w:rsidRDefault="00000000" w:rsidRPr="00000000" w14:paraId="000000E2">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5: Create a membership database by (or get control of the current one which exists as the newsletter.</w:t>
      </w:r>
    </w:p>
    <w:p w:rsidR="00000000" w:rsidDel="00000000" w:rsidP="00000000" w:rsidRDefault="00000000" w:rsidRPr="00000000" w14:paraId="000000E3">
      <w:pPr>
        <w:ind w:left="0" w:firstLine="0"/>
        <w:rPr>
          <w:color w:val="1d1c1d"/>
          <w:sz w:val="23"/>
          <w:szCs w:val="23"/>
          <w:shd w:fill="f8f8f8" w:val="clear"/>
        </w:rPr>
      </w:pPr>
      <w:r w:rsidDel="00000000" w:rsidR="00000000" w:rsidRPr="00000000">
        <w:rPr>
          <w:color w:val="1d1c1d"/>
          <w:sz w:val="23"/>
          <w:szCs w:val="23"/>
          <w:shd w:fill="f8f8f8" w:val="clear"/>
          <w:rtl w:val="0"/>
        </w:rPr>
        <w:t xml:space="preserve">Answer 6: Josh Grunske’s Scholar Finder, LLC (for profiles, sharing research, and blog potentially)</w:t>
      </w:r>
      <w:r w:rsidDel="00000000" w:rsidR="00000000" w:rsidRPr="00000000">
        <w:rPr>
          <w:rtl w:val="0"/>
        </w:rPr>
      </w:r>
    </w:p>
    <w:p w:rsidR="00000000" w:rsidDel="00000000" w:rsidP="00000000" w:rsidRDefault="00000000" w:rsidRPr="00000000" w14:paraId="000000E4">
      <w:pPr>
        <w:pStyle w:val="Heading4"/>
        <w:rPr/>
      </w:pPr>
      <w:bookmarkStart w:colFirst="0" w:colLast="0" w:name="_ysdbqvxab5mh" w:id="15"/>
      <w:bookmarkEnd w:id="15"/>
      <w:r w:rsidDel="00000000" w:rsidR="00000000" w:rsidRPr="00000000">
        <w:rPr>
          <w:rtl w:val="0"/>
        </w:rPr>
        <w:t xml:space="preserve">AG2. Retaining services </w:t>
      </w:r>
    </w:p>
    <w:p w:rsidR="00000000" w:rsidDel="00000000" w:rsidP="00000000" w:rsidRDefault="00000000" w:rsidRPr="00000000" w14:paraId="000000E5">
      <w:pPr>
        <w:rPr/>
      </w:pPr>
      <w:r w:rsidDel="00000000" w:rsidR="00000000" w:rsidRPr="00000000">
        <w:rPr>
          <w:rtl w:val="0"/>
        </w:rPr>
        <w:t xml:space="preserve">Here are the services that the Ronin Institute provides: </w:t>
      </w:r>
    </w:p>
    <w:p w:rsidR="00000000" w:rsidDel="00000000" w:rsidP="00000000" w:rsidRDefault="00000000" w:rsidRPr="00000000" w14:paraId="000000E6">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Sponsored Research Office  Note from LH:  Having received over $750K in a single year from the US NSF (see </w:t>
      </w:r>
      <w:hyperlink w:anchor="_dt2pppiru90">
        <w:r w:rsidDel="00000000" w:rsidR="00000000" w:rsidRPr="00000000">
          <w:rPr>
            <w:color w:val="1155cc"/>
            <w:sz w:val="23"/>
            <w:szCs w:val="23"/>
            <w:u w:val="single"/>
            <w:shd w:fill="f8f8f8" w:val="clear"/>
            <w:rtl w:val="0"/>
          </w:rPr>
          <w:t xml:space="preserve">Appendix H. Ronin Institute NSF Awards</w:t>
        </w:r>
      </w:hyperlink>
      <w:r w:rsidDel="00000000" w:rsidR="00000000" w:rsidRPr="00000000">
        <w:rPr>
          <w:color w:val="1d1c1d"/>
          <w:sz w:val="23"/>
          <w:szCs w:val="23"/>
          <w:shd w:fill="f8f8f8" w:val="clear"/>
          <w:rtl w:val="0"/>
        </w:rPr>
        <w:t xml:space="preserve">), Ronin met the requirements for a </w:t>
      </w:r>
      <w:commentRangeStart w:id="30"/>
      <w:commentRangeStart w:id="31"/>
      <w:r w:rsidDel="00000000" w:rsidR="00000000" w:rsidRPr="00000000">
        <w:rPr>
          <w:i w:val="1"/>
          <w:color w:val="1d1c1d"/>
          <w:sz w:val="23"/>
          <w:szCs w:val="23"/>
          <w:shd w:fill="f8f8f8" w:val="clear"/>
          <w:rtl w:val="0"/>
        </w:rPr>
        <w:t xml:space="preserve">desk audit</w:t>
      </w:r>
      <w:commentRangeEnd w:id="30"/>
      <w:r w:rsidDel="00000000" w:rsidR="00000000" w:rsidRPr="00000000">
        <w:commentReference w:id="30"/>
      </w:r>
      <w:commentRangeEnd w:id="31"/>
      <w:r w:rsidDel="00000000" w:rsidR="00000000" w:rsidRPr="00000000">
        <w:commentReference w:id="31"/>
      </w:r>
      <w:r w:rsidDel="00000000" w:rsidR="00000000" w:rsidRPr="00000000">
        <w:rPr>
          <w:color w:val="1d1c1d"/>
          <w:sz w:val="23"/>
          <w:szCs w:val="23"/>
          <w:shd w:fill="f8f8f8" w:val="clear"/>
          <w:rtl w:val="0"/>
        </w:rPr>
        <w:t xml:space="preserve"> of our grants processes (not a financial audit, but an audit of our financial processes).  My understanding is that this audit has some remaining unresolved </w:t>
      </w:r>
      <w:r w:rsidDel="00000000" w:rsidR="00000000" w:rsidRPr="00000000">
        <w:rPr>
          <w:color w:val="1d1c1d"/>
          <w:sz w:val="23"/>
          <w:szCs w:val="23"/>
          <w:shd w:fill="f8f8f8" w:val="clear"/>
          <w:rtl w:val="0"/>
        </w:rPr>
        <w:t xml:space="preserve">items</w:t>
      </w:r>
      <w:r w:rsidDel="00000000" w:rsidR="00000000" w:rsidRPr="00000000">
        <w:rPr>
          <w:color w:val="1d1c1d"/>
          <w:sz w:val="23"/>
          <w:szCs w:val="23"/>
          <w:shd w:fill="f8f8f8" w:val="clear"/>
          <w:rtl w:val="0"/>
        </w:rPr>
        <w:t xml:space="preserve">.  </w:t>
      </w:r>
    </w:p>
    <w:p w:rsidR="00000000" w:rsidDel="00000000" w:rsidP="00000000" w:rsidRDefault="00000000" w:rsidRPr="00000000" w14:paraId="000000E7">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Human Subjects Research ethics review (</w:t>
      </w:r>
      <w:r w:rsidDel="00000000" w:rsidR="00000000" w:rsidRPr="00000000">
        <w:rPr>
          <w:color w:val="1d1c1d"/>
          <w:sz w:val="23"/>
          <w:szCs w:val="23"/>
          <w:shd w:fill="f8f8f8" w:val="clear"/>
          <w:rtl w:val="0"/>
        </w:rPr>
        <w:t xml:space="preserve">via Rutgers U.</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E8">
      <w:pPr>
        <w:numPr>
          <w:ilvl w:val="1"/>
          <w:numId w:val="3"/>
        </w:numPr>
        <w:ind w:left="1440" w:hanging="360"/>
        <w:rPr>
          <w:sz w:val="24"/>
          <w:szCs w:val="24"/>
          <w:shd w:fill="f8f8f8" w:val="clear"/>
        </w:rPr>
      </w:pPr>
      <w:r w:rsidDel="00000000" w:rsidR="00000000" w:rsidRPr="00000000">
        <w:rPr>
          <w:sz w:val="24"/>
          <w:szCs w:val="24"/>
          <w:shd w:fill="f8f8f8" w:val="clear"/>
          <w:rtl w:val="0"/>
        </w:rPr>
        <w:t xml:space="preserve">Background: </w:t>
      </w:r>
      <w:r w:rsidDel="00000000" w:rsidR="00000000" w:rsidRPr="00000000">
        <w:rPr>
          <w:rFonts w:ascii="Roboto" w:cs="Roboto" w:eastAsia="Roboto" w:hAnsi="Roboto"/>
          <w:sz w:val="24"/>
          <w:szCs w:val="24"/>
          <w:shd w:fill="f8f8f8" w:val="clear"/>
          <w:rtl w:val="0"/>
        </w:rPr>
        <w:t xml:space="preserve">Exempt review was offered at Ronin without a cost to membership for about a year up until March 2023. , but it was a cost to Ronin and only provided benefits to the few people who used it.  This program still officially exists,  so a scholar can still pay Rutgers to do the reviews (Ronin still has this relationship with Rutgers active). But without a qualified and formally appointed HSR chair, Ronin can no longer review protocols for in-house “Exempt” designation. These are guidelines set by the U.S. Federal Health and Human Services. </w:t>
      </w:r>
      <w:r w:rsidDel="00000000" w:rsidR="00000000" w:rsidRPr="00000000">
        <w:rPr>
          <w:rtl w:val="0"/>
        </w:rPr>
      </w:r>
    </w:p>
    <w:p w:rsidR="00000000" w:rsidDel="00000000" w:rsidP="00000000" w:rsidRDefault="00000000" w:rsidRPr="00000000" w14:paraId="000000E9">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Affiliation and membership (via the website). This affiliation has allowed members to obtain discounts on software, physical library access, qualify for leadership positions in other non-profits and professional organizations such as the Earth Science Information Partners federation (the Ronin Institute is a member and currently 2 members of the ESIP board are eligible for their positions because of their membership in the Ronin Institute), submit papers for publication, attend conferences, etc. This includes use of the Ronin institutional </w:t>
      </w:r>
      <w:r w:rsidDel="00000000" w:rsidR="00000000" w:rsidRPr="00000000">
        <w:rPr>
          <w:color w:val="1d1c1d"/>
          <w:sz w:val="23"/>
          <w:szCs w:val="23"/>
          <w:shd w:fill="f8f8f8" w:val="clear"/>
          <w:rtl w:val="0"/>
        </w:rPr>
        <w:t xml:space="preserve">postal address</w:t>
      </w:r>
      <w:r w:rsidDel="00000000" w:rsidR="00000000" w:rsidRPr="00000000">
        <w:rPr>
          <w:color w:val="1d1c1d"/>
          <w:sz w:val="23"/>
          <w:szCs w:val="23"/>
          <w:shd w:fill="f8f8f8" w:val="clear"/>
          <w:rtl w:val="0"/>
        </w:rPr>
        <w:t xml:space="preserve"> and use of the Ronin logo.</w:t>
      </w:r>
    </w:p>
    <w:p w:rsidR="00000000" w:rsidDel="00000000" w:rsidP="00000000" w:rsidRDefault="00000000" w:rsidRPr="00000000" w14:paraId="000000EA">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Current status: Website is owned by Jon Wilkins (previous Ronin Institute President). Admin is Dana Cohen and possibly others. [This claim is supported by publicly available information related to domain name registration information in Appendix F. : roninstitute.org domain was last renewed on 2024-03-09 via </w:t>
      </w:r>
      <w:hyperlink r:id="rId44">
        <w:r w:rsidDel="00000000" w:rsidR="00000000" w:rsidRPr="00000000">
          <w:rPr>
            <w:color w:val="1155cc"/>
            <w:sz w:val="23"/>
            <w:szCs w:val="23"/>
            <w:u w:val="single"/>
            <w:shd w:fill="f8f8f8" w:val="clear"/>
            <w:rtl w:val="0"/>
          </w:rPr>
          <w:t xml:space="preserve">https://inmotionhosting.com</w:t>
        </w:r>
      </w:hyperlink>
      <w:r w:rsidDel="00000000" w:rsidR="00000000" w:rsidRPr="00000000">
        <w:rPr>
          <w:color w:val="1d1c1d"/>
          <w:sz w:val="23"/>
          <w:szCs w:val="23"/>
          <w:shd w:fill="f8f8f8" w:val="clear"/>
          <w:rtl w:val="0"/>
        </w:rPr>
        <w:t xml:space="preserve"> , registered to organization "Jon Wilkins" and expires on 2025-03-19,] 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B">
      <w:pPr>
        <w:numPr>
          <w:ilvl w:val="1"/>
          <w:numId w:val="3"/>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re: postal address as Laurel Haak per 2024-04-11 " The Ronin Institute is incorporated in New Jersey with Jon's home address listed as the physical address.  For any future effort, we should ensure the physical address is not person-dependent." . This is particularly important given that this address is sometimes used as the contact address in journal submissions. </w:t>
      </w:r>
    </w:p>
    <w:p w:rsidR="00000000" w:rsidDel="00000000" w:rsidP="00000000" w:rsidRDefault="00000000" w:rsidRPr="00000000" w14:paraId="000000EC">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Communication with each other and self-organization (via Slack)</w:t>
      </w:r>
    </w:p>
    <w:p w:rsidR="00000000" w:rsidDel="00000000" w:rsidP="00000000" w:rsidRDefault="00000000" w:rsidRPr="00000000" w14:paraId="000000ED">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Status: Owned by Jon Wilkins; Admin: Alex L., Dana C., Arika V., and Ronin alias. </w:t>
      </w:r>
    </w:p>
    <w:p w:rsidR="00000000" w:rsidDel="00000000" w:rsidP="00000000" w:rsidRDefault="00000000" w:rsidRPr="00000000" w14:paraId="000000EE">
      <w:pPr>
        <w:numPr>
          <w:ilvl w:val="1"/>
          <w:numId w:val="3"/>
        </w:numPr>
        <w:ind w:left="1440" w:hanging="360"/>
        <w:rPr>
          <w:color w:val="1d1c1d"/>
          <w:sz w:val="23"/>
          <w:szCs w:val="23"/>
          <w:shd w:fill="f8f8f8" w:val="clear"/>
        </w:rPr>
      </w:pPr>
      <w:r w:rsidDel="00000000" w:rsidR="00000000" w:rsidRPr="00000000">
        <w:rPr>
          <w:color w:val="1d1c1d"/>
          <w:sz w:val="23"/>
          <w:szCs w:val="23"/>
          <w:shd w:fill="f8f8f8" w:val="clear"/>
          <w:rtl w:val="0"/>
        </w:rPr>
        <w:t xml:space="preserve">Attempts have been made over the last year to transfer the </w:t>
      </w:r>
      <w:r w:rsidDel="00000000" w:rsidR="00000000" w:rsidRPr="00000000">
        <w:rPr>
          <w:color w:val="1d1c1d"/>
          <w:sz w:val="23"/>
          <w:szCs w:val="23"/>
          <w:shd w:fill="f8f8f8" w:val="clear"/>
          <w:rtl w:val="0"/>
        </w:rPr>
        <w:t xml:space="preserve">website</w:t>
      </w:r>
      <w:r w:rsidDel="00000000" w:rsidR="00000000" w:rsidRPr="00000000">
        <w:rPr>
          <w:color w:val="1d1c1d"/>
          <w:sz w:val="23"/>
          <w:szCs w:val="23"/>
          <w:shd w:fill="f8f8f8" w:val="clear"/>
          <w:rtl w:val="0"/>
        </w:rPr>
        <w:t xml:space="preserve"> to the new board (or Ronin controlling members/email alias address), but without success. </w:t>
      </w:r>
    </w:p>
    <w:p w:rsidR="00000000" w:rsidDel="00000000" w:rsidP="00000000" w:rsidRDefault="00000000" w:rsidRPr="00000000" w14:paraId="000000EF">
      <w:pPr>
        <w:numPr>
          <w:ilvl w:val="0"/>
          <w:numId w:val="3"/>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Promoting the successes of our membership (via Newsletter and social media)</w:t>
      </w:r>
    </w:p>
    <w:p w:rsidR="00000000" w:rsidDel="00000000" w:rsidP="00000000" w:rsidRDefault="00000000" w:rsidRPr="00000000" w14:paraId="000000F0">
      <w:pPr>
        <w:numPr>
          <w:ilvl w:val="0"/>
          <w:numId w:val="3"/>
        </w:numPr>
        <w:ind w:left="720" w:hanging="360"/>
        <w:rPr>
          <w:color w:val="1d1c1d"/>
          <w:sz w:val="23"/>
          <w:szCs w:val="23"/>
          <w:shd w:fill="f8f8f8" w:val="clear"/>
        </w:rPr>
      </w:pPr>
      <w:r w:rsidDel="00000000" w:rsidR="00000000" w:rsidRPr="00000000">
        <w:rPr>
          <w:color w:val="1d1c1d"/>
          <w:sz w:val="23"/>
          <w:szCs w:val="23"/>
          <w:shd w:fill="f8f8f8" w:val="clear"/>
          <w:rtl w:val="0"/>
        </w:rPr>
        <w:t xml:space="preserve">An email account for most members. </w:t>
      </w:r>
      <w:r w:rsidDel="00000000" w:rsidR="00000000" w:rsidRPr="00000000">
        <w:rPr>
          <w:rFonts w:ascii="Roboto" w:cs="Roboto" w:eastAsia="Roboto" w:hAnsi="Roboto"/>
          <w:color w:val="1f1f1f"/>
          <w:sz w:val="23"/>
          <w:szCs w:val="23"/>
          <w:highlight w:val="white"/>
          <w:rtl w:val="0"/>
        </w:rPr>
        <w:t xml:space="preserve">As we ran out of disk space in 2022, we made it optional for members to have an email account. </w:t>
      </w:r>
      <w:r w:rsidDel="00000000" w:rsidR="00000000" w:rsidRPr="00000000">
        <w:rPr>
          <w:rtl w:val="0"/>
        </w:rPr>
      </w:r>
    </w:p>
    <w:p w:rsidR="00000000" w:rsidDel="00000000" w:rsidP="00000000" w:rsidRDefault="00000000" w:rsidRPr="00000000" w14:paraId="000000F1">
      <w:pPr>
        <w:rPr>
          <w:color w:val="1d1c1d"/>
          <w:sz w:val="23"/>
          <w:szCs w:val="23"/>
          <w:shd w:fill="f8f8f8" w:val="clear"/>
        </w:rPr>
      </w:pPr>
      <w:r w:rsidDel="00000000" w:rsidR="00000000" w:rsidRPr="00000000">
        <w:rPr>
          <w:rtl w:val="0"/>
        </w:rPr>
      </w:r>
    </w:p>
    <w:p w:rsidR="00000000" w:rsidDel="00000000" w:rsidP="00000000" w:rsidRDefault="00000000" w:rsidRPr="00000000" w14:paraId="000000F2">
      <w:pPr>
        <w:pStyle w:val="Heading4"/>
        <w:rPr/>
      </w:pPr>
      <w:bookmarkStart w:colFirst="0" w:colLast="0" w:name="_i44g3zpayu1p" w:id="16"/>
      <w:bookmarkEnd w:id="16"/>
      <w:r w:rsidDel="00000000" w:rsidR="00000000" w:rsidRPr="00000000">
        <w:rPr>
          <w:rtl w:val="0"/>
        </w:rPr>
        <w:t xml:space="preserve">AG3. Retrospective</w:t>
      </w:r>
    </w:p>
    <w:p w:rsidR="00000000" w:rsidDel="00000000" w:rsidP="00000000" w:rsidRDefault="00000000" w:rsidRPr="00000000" w14:paraId="000000F3">
      <w:pPr>
        <w:rPr>
          <w:color w:val="1d1c1d"/>
          <w:sz w:val="23"/>
          <w:szCs w:val="23"/>
          <w:shd w:fill="f8f8f8" w:val="clear"/>
        </w:rPr>
      </w:pPr>
      <w:r w:rsidDel="00000000" w:rsidR="00000000" w:rsidRPr="00000000">
        <w:rPr>
          <w:color w:val="1d1c1d"/>
          <w:sz w:val="23"/>
          <w:szCs w:val="23"/>
          <w:shd w:fill="f8f8f8" w:val="clear"/>
          <w:rtl w:val="0"/>
        </w:rPr>
        <w:t xml:space="preserve">What led up to the board’s decision to dissolve? </w:t>
      </w:r>
    </w:p>
    <w:p w:rsidR="00000000" w:rsidDel="00000000" w:rsidP="00000000" w:rsidRDefault="00000000" w:rsidRPr="00000000" w14:paraId="000000F4">
      <w:pPr>
        <w:rPr>
          <w:color w:val="1d1c1d"/>
          <w:sz w:val="23"/>
          <w:szCs w:val="23"/>
          <w:shd w:fill="f8f8f8" w:val="clear"/>
        </w:rPr>
      </w:pPr>
      <w:r w:rsidDel="00000000" w:rsidR="00000000" w:rsidRPr="00000000">
        <w:rPr>
          <w:color w:val="1d1c1d"/>
          <w:sz w:val="23"/>
          <w:szCs w:val="23"/>
          <w:shd w:fill="f8f8f8" w:val="clear"/>
          <w:rtl w:val="0"/>
        </w:rPr>
        <w:t xml:space="preserve">What led to Jon Wilkins and Arika to suddenly </w:t>
      </w:r>
      <w:r w:rsidDel="00000000" w:rsidR="00000000" w:rsidRPr="00000000">
        <w:rPr>
          <w:color w:val="1d1c1d"/>
          <w:sz w:val="23"/>
          <w:szCs w:val="23"/>
          <w:shd w:fill="f8f8f8" w:val="clear"/>
          <w:rtl w:val="0"/>
        </w:rPr>
        <w:t xml:space="preserve">resign</w:t>
      </w:r>
      <w:r w:rsidDel="00000000" w:rsidR="00000000" w:rsidRPr="00000000">
        <w:rPr>
          <w:color w:val="1d1c1d"/>
          <w:sz w:val="23"/>
          <w:szCs w:val="23"/>
          <w:shd w:fill="f8f8f8" w:val="clear"/>
          <w:rtl w:val="0"/>
        </w:rPr>
        <w:t xml:space="preserve"> in 2023?</w:t>
      </w:r>
    </w:p>
    <w:p w:rsidR="00000000" w:rsidDel="00000000" w:rsidP="00000000" w:rsidRDefault="00000000" w:rsidRPr="00000000" w14:paraId="000000F5">
      <w:pPr>
        <w:pStyle w:val="Heading4"/>
        <w:rPr/>
      </w:pPr>
      <w:bookmarkStart w:colFirst="0" w:colLast="0" w:name="_8c8y99lunovb" w:id="17"/>
      <w:bookmarkEnd w:id="17"/>
      <w:r w:rsidDel="00000000" w:rsidR="00000000" w:rsidRPr="00000000">
        <w:rPr>
          <w:rtl w:val="0"/>
        </w:rPr>
        <w:t xml:space="preserve">AG4. Formulating long/short term plans to continue to foster independent scholarship.</w:t>
      </w:r>
    </w:p>
    <w:p w:rsidR="00000000" w:rsidDel="00000000" w:rsidP="00000000" w:rsidRDefault="00000000" w:rsidRPr="00000000" w14:paraId="000000F6">
      <w:pPr>
        <w:rPr>
          <w:color w:val="1d1c1d"/>
          <w:sz w:val="23"/>
          <w:szCs w:val="23"/>
          <w:shd w:fill="f8f8f8" w:val="clear"/>
        </w:rPr>
      </w:pPr>
      <w:r w:rsidDel="00000000" w:rsidR="00000000" w:rsidRPr="00000000">
        <w:rPr>
          <w:color w:val="1d1c1d"/>
          <w:sz w:val="23"/>
          <w:szCs w:val="23"/>
          <w:shd w:fill="f8f8f8" w:val="clear"/>
          <w:rtl w:val="0"/>
        </w:rPr>
        <w:t xml:space="preserve">(existing or proposed plans to continue to foster independent scholarship)</w:t>
      </w:r>
    </w:p>
    <w:p w:rsidR="00000000" w:rsidDel="00000000" w:rsidP="00000000" w:rsidRDefault="00000000" w:rsidRPr="00000000" w14:paraId="000000F7">
      <w:pPr>
        <w:rPr>
          <w:color w:val="1d1c1d"/>
          <w:sz w:val="23"/>
          <w:szCs w:val="23"/>
          <w:shd w:fill="f8f8f8" w:val="clear"/>
        </w:rPr>
      </w:pPr>
      <w:r w:rsidDel="00000000" w:rsidR="00000000" w:rsidRPr="00000000">
        <w:rPr>
          <w:rtl w:val="0"/>
        </w:rPr>
      </w:r>
    </w:p>
    <w:p w:rsidR="00000000" w:rsidDel="00000000" w:rsidP="00000000" w:rsidRDefault="00000000" w:rsidRPr="00000000" w14:paraId="000000F8">
      <w:pPr>
        <w:rPr>
          <w:color w:val="1d1c1d"/>
          <w:sz w:val="23"/>
          <w:szCs w:val="23"/>
          <w:shd w:fill="f8f8f8" w:val="clear"/>
        </w:rPr>
      </w:pPr>
      <w:r w:rsidDel="00000000" w:rsidR="00000000" w:rsidRPr="00000000">
        <w:rPr>
          <w:color w:val="1d1c1d"/>
          <w:sz w:val="23"/>
          <w:szCs w:val="23"/>
          <w:shd w:fill="f8f8f8" w:val="clear"/>
          <w:rtl w:val="0"/>
        </w:rPr>
        <w:t xml:space="preserve">[please feel free to add additional goals or reformulate existing </w:t>
      </w:r>
      <w:r w:rsidDel="00000000" w:rsidR="00000000" w:rsidRPr="00000000">
        <w:rPr>
          <w:color w:val="1d1c1d"/>
          <w:sz w:val="23"/>
          <w:szCs w:val="23"/>
          <w:shd w:fill="f8f8f8" w:val="clear"/>
          <w:rtl w:val="0"/>
        </w:rPr>
        <w:t xml:space="preserve">ones</w:t>
      </w:r>
      <w:r w:rsidDel="00000000" w:rsidR="00000000" w:rsidRPr="00000000">
        <w:rPr>
          <w:color w:val="1d1c1d"/>
          <w:sz w:val="23"/>
          <w:szCs w:val="23"/>
          <w:shd w:fill="f8f8f8" w:val="clear"/>
          <w:rtl w:val="0"/>
        </w:rPr>
        <w:t xml:space="preserve">]...</w:t>
      </w:r>
    </w:p>
    <w:p w:rsidR="00000000" w:rsidDel="00000000" w:rsidP="00000000" w:rsidRDefault="00000000" w:rsidRPr="00000000" w14:paraId="000000F9">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0FA">
      <w:pPr>
        <w:rPr>
          <w:color w:val="1d1c1d"/>
          <w:sz w:val="23"/>
          <w:szCs w:val="23"/>
          <w:shd w:fill="f8f8f8" w:val="clear"/>
        </w:rPr>
      </w:pPr>
      <w:r w:rsidDel="00000000" w:rsidR="00000000" w:rsidRPr="00000000">
        <w:rPr>
          <w:color w:val="1d1c1d"/>
          <w:sz w:val="23"/>
          <w:szCs w:val="23"/>
          <w:shd w:fill="f8f8f8" w:val="clear"/>
          <w:rtl w:val="0"/>
        </w:rPr>
        <w:t xml:space="preserve">Her</w:t>
      </w:r>
      <w:r w:rsidDel="00000000" w:rsidR="00000000" w:rsidRPr="00000000">
        <w:rPr>
          <w:color w:val="1d1c1d"/>
          <w:sz w:val="23"/>
          <w:szCs w:val="23"/>
          <w:shd w:fill="f8f8f8" w:val="clear"/>
          <w:rtl w:val="0"/>
        </w:rPr>
        <w:t xml:space="preserve">e are some proposals that has come up so far:</w:t>
      </w:r>
      <w:r w:rsidDel="00000000" w:rsidR="00000000" w:rsidRPr="00000000">
        <w:rPr>
          <w:rtl w:val="0"/>
        </w:rPr>
      </w:r>
    </w:p>
    <w:p w:rsidR="00000000" w:rsidDel="00000000" w:rsidP="00000000" w:rsidRDefault="00000000" w:rsidRPr="00000000" w14:paraId="000000FB">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Nick Halper, Executive Director of </w:t>
      </w:r>
      <w:hyperlink r:id="rId45">
        <w:r w:rsidDel="00000000" w:rsidR="00000000" w:rsidRPr="00000000">
          <w:rPr>
            <w:color w:val="1155cc"/>
            <w:sz w:val="23"/>
            <w:szCs w:val="23"/>
            <w:u w:val="single"/>
            <w:shd w:fill="f8f8f8" w:val="clear"/>
            <w:rtl w:val="0"/>
          </w:rPr>
          <w:t xml:space="preserve">Neuromatch Inc.</w:t>
        </w:r>
      </w:hyperlink>
      <w:r w:rsidDel="00000000" w:rsidR="00000000" w:rsidRPr="00000000">
        <w:rPr>
          <w:color w:val="1d1c1d"/>
          <w:sz w:val="23"/>
          <w:szCs w:val="23"/>
          <w:shd w:fill="f8f8f8" w:val="clear"/>
          <w:rtl w:val="0"/>
        </w:rPr>
        <w:t xml:space="preserve">, a 501(c)(3) nonprofit in the United States that can and does receive federal funding </w:t>
      </w:r>
      <w:r w:rsidDel="00000000" w:rsidR="00000000" w:rsidRPr="00000000">
        <w:rPr>
          <w:color w:val="1d1c1d"/>
          <w:sz w:val="23"/>
          <w:szCs w:val="23"/>
          <w:shd w:fill="f8f8f8" w:val="clear"/>
          <w:rtl w:val="0"/>
        </w:rPr>
        <w:t xml:space="preserve">offers to host Ronin Scholars. More can be read about their organization, values, and decision making processes on their openly accessible documents and wiki </w:t>
      </w:r>
      <w:hyperlink r:id="rId46">
        <w:r w:rsidDel="00000000" w:rsidR="00000000" w:rsidRPr="00000000">
          <w:rPr>
            <w:color w:val="1155cc"/>
            <w:sz w:val="23"/>
            <w:szCs w:val="23"/>
            <w:u w:val="single"/>
            <w:shd w:fill="f8f8f8" w:val="clear"/>
            <w:rtl w:val="0"/>
          </w:rPr>
          <w:t xml:space="preserve">here</w:t>
        </w:r>
      </w:hyperlink>
      <w:r w:rsidDel="00000000" w:rsidR="00000000" w:rsidRPr="00000000">
        <w:rPr>
          <w:color w:val="1d1c1d"/>
          <w:sz w:val="23"/>
          <w:szCs w:val="23"/>
          <w:shd w:fill="f8f8f8" w:val="clear"/>
          <w:rtl w:val="0"/>
        </w:rPr>
        <w:t xml:space="preserve">.</w:t>
      </w:r>
    </w:p>
    <w:p w:rsidR="00000000" w:rsidDel="00000000" w:rsidP="00000000" w:rsidRDefault="00000000" w:rsidRPr="00000000" w14:paraId="000000FC">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Merc Fox, Executive Director from </w:t>
      </w:r>
      <w:hyperlink r:id="rId47">
        <w:r w:rsidDel="00000000" w:rsidR="00000000" w:rsidRPr="00000000">
          <w:rPr>
            <w:color w:val="1155cc"/>
            <w:sz w:val="23"/>
            <w:szCs w:val="23"/>
            <w:u w:val="single"/>
            <w:shd w:fill="f8f8f8" w:val="clear"/>
            <w:rtl w:val="0"/>
          </w:rPr>
          <w:t xml:space="preserve">CODATA</w:t>
        </w:r>
      </w:hyperlink>
      <w:r w:rsidDel="00000000" w:rsidR="00000000" w:rsidRPr="00000000">
        <w:rPr>
          <w:color w:val="1d1c1d"/>
          <w:sz w:val="23"/>
          <w:szCs w:val="23"/>
          <w:shd w:fill="f8f8f8" w:val="clear"/>
          <w:rtl w:val="0"/>
        </w:rPr>
        <w:t xml:space="preserve"> offers to host the Ronin Institute to help </w:t>
      </w:r>
      <w:r w:rsidDel="00000000" w:rsidR="00000000" w:rsidRPr="00000000">
        <w:rPr>
          <w:color w:val="1d1c1d"/>
          <w:sz w:val="23"/>
          <w:szCs w:val="23"/>
          <w:shd w:fill="f8f8f8" w:val="clear"/>
          <w:rtl w:val="0"/>
        </w:rPr>
        <w:t xml:space="preserve">preserve </w:t>
      </w:r>
      <w:r w:rsidDel="00000000" w:rsidR="00000000" w:rsidRPr="00000000">
        <w:rPr>
          <w:color w:val="1d1c1d"/>
          <w:sz w:val="23"/>
          <w:szCs w:val="23"/>
          <w:shd w:fill="f8f8f8" w:val="clear"/>
          <w:rtl w:val="0"/>
        </w:rPr>
        <w:t xml:space="preserve">the current grants.</w:t>
      </w:r>
    </w:p>
    <w:p w:rsidR="00000000" w:rsidDel="00000000" w:rsidP="00000000" w:rsidRDefault="00000000" w:rsidRPr="00000000" w14:paraId="000000FD">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Gavin Taylor (global board member) and Rebecca Willen (founder) from </w:t>
      </w:r>
      <w:hyperlink r:id="rId48">
        <w:r w:rsidDel="00000000" w:rsidR="00000000" w:rsidRPr="00000000">
          <w:rPr>
            <w:color w:val="1155cc"/>
            <w:sz w:val="23"/>
            <w:szCs w:val="23"/>
            <w:u w:val="single"/>
            <w:shd w:fill="f8f8f8" w:val="clear"/>
            <w:rtl w:val="0"/>
          </w:rPr>
          <w:t xml:space="preserve">IGDORE</w:t>
        </w:r>
      </w:hyperlink>
      <w:r w:rsidDel="00000000" w:rsidR="00000000" w:rsidRPr="00000000">
        <w:rPr>
          <w:color w:val="1d1c1d"/>
          <w:sz w:val="23"/>
          <w:szCs w:val="23"/>
          <w:shd w:fill="f8f8f8" w:val="clear"/>
          <w:rtl w:val="0"/>
        </w:rPr>
        <w:t xml:space="preserve"> propose that </w:t>
      </w:r>
      <w:r w:rsidDel="00000000" w:rsidR="00000000" w:rsidRPr="00000000">
        <w:rPr>
          <w:color w:val="1d1c1d"/>
          <w:sz w:val="23"/>
          <w:szCs w:val="23"/>
          <w:shd w:fill="f8f8f8" w:val="clear"/>
          <w:rtl w:val="0"/>
        </w:rPr>
        <w:t xml:space="preserve">Ronin becomes a </w:t>
      </w:r>
      <w:r w:rsidDel="00000000" w:rsidR="00000000" w:rsidRPr="00000000">
        <w:rPr>
          <w:color w:val="1d1c1d"/>
          <w:sz w:val="23"/>
          <w:szCs w:val="23"/>
          <w:shd w:fill="f8f8f8" w:val="clear"/>
          <w:rtl w:val="0"/>
        </w:rPr>
        <w:t xml:space="preserve">US</w:t>
      </w:r>
      <w:r w:rsidDel="00000000" w:rsidR="00000000" w:rsidRPr="00000000">
        <w:rPr>
          <w:color w:val="1d1c1d"/>
          <w:sz w:val="23"/>
          <w:szCs w:val="23"/>
          <w:shd w:fill="f8f8f8" w:val="clear"/>
          <w:rtl w:val="0"/>
        </w:rPr>
        <w:t xml:space="preserve">-IGDORE arm </w:t>
      </w:r>
      <w:r w:rsidDel="00000000" w:rsidR="00000000" w:rsidRPr="00000000">
        <w:rPr>
          <w:color w:val="1d1c1d"/>
          <w:sz w:val="23"/>
          <w:szCs w:val="23"/>
          <w:shd w:fill="f8f8f8" w:val="clear"/>
          <w:rtl w:val="0"/>
        </w:rPr>
        <w:t xml:space="preserve">or an institutional affiliate, and they may be able to help provide some basic resources to help get us started. </w:t>
      </w:r>
      <w:r w:rsidDel="00000000" w:rsidR="00000000" w:rsidRPr="00000000">
        <w:rPr>
          <w:color w:val="1d1c1d"/>
          <w:sz w:val="23"/>
          <w:szCs w:val="23"/>
          <w:shd w:fill="f8f8f8" w:val="clear"/>
          <w:rtl w:val="0"/>
        </w:rPr>
        <w:t xml:space="preserve">Please note that IGDORE has specific requirements for applicants - for more information on the IGDORE application process see </w:t>
      </w:r>
      <w:hyperlink r:id="rId49">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0FE">
      <w:pPr>
        <w:numPr>
          <w:ilvl w:val="0"/>
          <w:numId w:val="8"/>
        </w:numPr>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Scholars are evaluating and proposing different options, including</w:t>
      </w:r>
      <w:r w:rsidDel="00000000" w:rsidR="00000000" w:rsidRPr="00000000">
        <w:rPr>
          <w:color w:val="1d1c1d"/>
          <w:sz w:val="23"/>
          <w:szCs w:val="23"/>
          <w:shd w:fill="f8f8f8" w:val="clear"/>
          <w:rtl w:val="0"/>
        </w:rPr>
        <w:t xml:space="preserve"> that the community of the Ronin Institute re-organizes into a </w:t>
      </w:r>
      <w:r w:rsidDel="00000000" w:rsidR="00000000" w:rsidRPr="00000000">
        <w:rPr>
          <w:color w:val="1d1c1d"/>
          <w:sz w:val="23"/>
          <w:szCs w:val="23"/>
          <w:shd w:fill="f8f8f8" w:val="clear"/>
          <w:rtl w:val="0"/>
        </w:rPr>
        <w:t xml:space="preserve">new nonprofit cooperative</w:t>
      </w:r>
      <w:r w:rsidDel="00000000" w:rsidR="00000000" w:rsidRPr="00000000">
        <w:rPr>
          <w:color w:val="1d1c1d"/>
          <w:sz w:val="23"/>
          <w:szCs w:val="23"/>
          <w:shd w:fill="f8f8f8" w:val="clear"/>
          <w:rtl w:val="0"/>
        </w:rPr>
        <w:t xml:space="preserve"> (with an entirely new name and branding) which initially aims to preserve/prioritize the community and stabilize the infrastructure/governance. It should separate itself completely from the Ronin Institute, and in time may be able to administer grants again. Importantly, in the organizational structure of a cooperative the members (research scholars) would cooperatively own the corporation, which is substantially different to the current organizational structure of the Ronin Institute. </w:t>
      </w:r>
    </w:p>
    <w:p w:rsidR="00000000" w:rsidDel="00000000" w:rsidP="00000000" w:rsidRDefault="00000000" w:rsidRPr="00000000" w14:paraId="000000FF">
      <w:pPr>
        <w:numPr>
          <w:ilvl w:val="1"/>
          <w:numId w:val="8"/>
        </w:numPr>
        <w:ind w:left="1440" w:hanging="360"/>
        <w:rPr>
          <w:color w:val="1d1c1d"/>
          <w:sz w:val="23"/>
          <w:szCs w:val="23"/>
          <w:u w:val="none"/>
          <w:shd w:fill="f8f8f8" w:val="clear"/>
        </w:rPr>
      </w:pPr>
      <w:r w:rsidDel="00000000" w:rsidR="00000000" w:rsidRPr="00000000">
        <w:rPr>
          <w:color w:val="1d1c1d"/>
          <w:sz w:val="23"/>
          <w:szCs w:val="23"/>
          <w:shd w:fill="f8f8f8" w:val="clear"/>
          <w:rtl w:val="0"/>
        </w:rPr>
        <w:t xml:space="preserve">Note from Laurel Haak:  100% agree.  There is no need for the new org to take on the debris of the old one.  My recommendation is to start anew, rebrand (either an entirely new name or perhaps something like Ronin Insti2te), build on the founding principles of Ronin, and completely re-do the incorporation/registration, bylaws/management principles, membership principles, accounting practices, grants management policies, and some (more) clarity on policies for compensation of key staff (e.g., accounting, grants management, IT).  Jon put his heart and soul into Ronin, and we can acknowledge that through the similar name and principles.  And, we all learned many things through our participation with Ronin over the last decade, and redoing the governance etc. acknowledges and builds upon that experience.  Also, note that co-ops are for-profit entities; I </w:t>
      </w:r>
      <w:r w:rsidDel="00000000" w:rsidR="00000000" w:rsidRPr="00000000">
        <w:rPr>
          <w:color w:val="1d1c1d"/>
          <w:sz w:val="23"/>
          <w:szCs w:val="23"/>
          <w:shd w:fill="f8f8f8" w:val="clear"/>
          <w:rtl w:val="0"/>
        </w:rPr>
        <w:t xml:space="preserve">think a co-op model would be eminently suitable for Ronin 2 (whatever we call it), but we will need to check with granting agencies on their policies for making awards to co-ops</w:t>
      </w:r>
      <w:r w:rsidDel="00000000" w:rsidR="00000000" w:rsidRPr="00000000">
        <w:rPr>
          <w:color w:val="1d1c1d"/>
          <w:sz w:val="23"/>
          <w:szCs w:val="23"/>
          <w:shd w:fill="f8f8f8" w:val="clear"/>
          <w:rtl w:val="0"/>
        </w:rPr>
        <w:t xml:space="preserve">.  I am also kinda excited about the possibility of a co-op DAO….  All that said, one of the big benefits of a non-profit</w:t>
      </w:r>
      <w:r w:rsidDel="00000000" w:rsidR="00000000" w:rsidRPr="00000000">
        <w:rPr>
          <w:color w:val="1d1c1d"/>
          <w:sz w:val="23"/>
          <w:szCs w:val="23"/>
          <w:shd w:fill="f8f8f8" w:val="clear"/>
          <w:rtl w:val="0"/>
        </w:rPr>
        <w:t xml:space="preserve"> is that it is a known structure for granting organizations and you qualify for all kinds of discounts on things like…. Google Workplace, Slack, etc.  :) See also related discussion in </w:t>
      </w:r>
      <w:hyperlink w:anchor="_lu4jwifb9640">
        <w:r w:rsidDel="00000000" w:rsidR="00000000" w:rsidRPr="00000000">
          <w:rPr>
            <w:color w:val="1155cc"/>
            <w:sz w:val="23"/>
            <w:szCs w:val="23"/>
            <w:u w:val="single"/>
            <w:shd w:fill="f8f8f8" w:val="clear"/>
            <w:rtl w:val="0"/>
          </w:rPr>
          <w:t xml:space="preserve">Open space</w:t>
        </w:r>
      </w:hyperlink>
      <w:r w:rsidDel="00000000" w:rsidR="00000000" w:rsidRPr="00000000">
        <w:rPr>
          <w:color w:val="1d1c1d"/>
          <w:sz w:val="23"/>
          <w:szCs w:val="23"/>
          <w:shd w:fill="f8f8f8" w:val="clear"/>
          <w:rtl w:val="0"/>
        </w:rPr>
        <w:t xml:space="preserve"> section.</w:t>
      </w:r>
    </w:p>
    <w:p w:rsidR="00000000" w:rsidDel="00000000" w:rsidP="00000000" w:rsidRDefault="00000000" w:rsidRPr="00000000" w14:paraId="00000100">
      <w:pPr>
        <w:numPr>
          <w:ilvl w:val="0"/>
          <w:numId w:val="8"/>
        </w:numPr>
        <w:ind w:left="720" w:hanging="360"/>
        <w:rPr>
          <w:color w:val="1d1c1d"/>
          <w:sz w:val="23"/>
          <w:szCs w:val="23"/>
          <w:shd w:fill="f8f8f8" w:val="clear"/>
        </w:rPr>
      </w:pPr>
      <w:r w:rsidDel="00000000" w:rsidR="00000000" w:rsidRPr="00000000">
        <w:rPr>
          <w:color w:val="1d1c1d"/>
          <w:sz w:val="23"/>
          <w:szCs w:val="23"/>
          <w:shd w:fill="f8f8f8" w:val="clear"/>
          <w:rtl w:val="0"/>
        </w:rPr>
        <w:t xml:space="preserve">The formation of a new entity was  proposed by Paola Di Maio in an email to all on 5th of March</w:t>
      </w:r>
      <w:r w:rsidDel="00000000" w:rsidR="00000000" w:rsidRPr="00000000">
        <w:rPr>
          <w:rtl w:val="0"/>
        </w:rPr>
      </w:r>
    </w:p>
    <w:p w:rsidR="00000000" w:rsidDel="00000000" w:rsidP="00000000" w:rsidRDefault="00000000" w:rsidRPr="00000000" w14:paraId="00000101">
      <w:pPr>
        <w:numPr>
          <w:ilvl w:val="0"/>
          <w:numId w:val="8"/>
        </w:numPr>
        <w:ind w:left="720" w:hanging="360"/>
        <w:rPr>
          <w:color w:val="1d1c1d"/>
          <w:sz w:val="23"/>
          <w:szCs w:val="23"/>
          <w:u w:val="none"/>
          <w:shd w:fill="f8f8f8" w:val="clear"/>
        </w:rPr>
      </w:pPr>
      <w:commentRangeStart w:id="32"/>
      <w:commentRangeStart w:id="33"/>
      <w:commentRangeStart w:id="34"/>
      <w:r w:rsidDel="00000000" w:rsidR="00000000" w:rsidRPr="00000000">
        <w:rPr>
          <w:color w:val="1d1c1d"/>
          <w:sz w:val="23"/>
          <w:szCs w:val="23"/>
          <w:shd w:fill="f8f8f8" w:val="clear"/>
          <w:rtl w:val="0"/>
        </w:rPr>
        <w:t xml:space="preserve">Options 1, 2, and 3 are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color w:val="1d1c1d"/>
          <w:sz w:val="23"/>
          <w:szCs w:val="23"/>
          <w:shd w:fill="f8f8f8" w:val="clear"/>
          <w:rtl w:val="0"/>
        </w:rPr>
        <w:t xml:space="preserve">primarily science organizations. Neuromatch and IGDORE (see </w:t>
      </w:r>
      <w:hyperlink r:id="rId50">
        <w:r w:rsidDel="00000000" w:rsidR="00000000" w:rsidRPr="00000000">
          <w:rPr>
            <w:color w:val="1155cc"/>
            <w:sz w:val="23"/>
            <w:szCs w:val="23"/>
            <w:u w:val="single"/>
            <w:shd w:fill="f8f8f8" w:val="clear"/>
            <w:rtl w:val="0"/>
          </w:rPr>
          <w:t xml:space="preserve">https://onscienceandacademia.org/t/applying-for-igdore-affiliation-advice-q-a/2091</w:t>
        </w:r>
      </w:hyperlink>
      <w:r w:rsidDel="00000000" w:rsidR="00000000" w:rsidRPr="00000000">
        <w:rPr>
          <w:color w:val="1d1c1d"/>
          <w:sz w:val="23"/>
          <w:szCs w:val="23"/>
          <w:shd w:fill="f8f8f8" w:val="clear"/>
          <w:rtl w:val="0"/>
        </w:rPr>
        <w:t xml:space="preserve"> ) also welcome social scientists. All three options would exclude current Ronin members who work in the humanities. A “reframed” organization should be clear about which scholars and disciplines it will </w:t>
      </w:r>
      <w:commentRangeStart w:id="35"/>
      <w:r w:rsidDel="00000000" w:rsidR="00000000" w:rsidRPr="00000000">
        <w:rPr>
          <w:color w:val="1d1c1d"/>
          <w:sz w:val="23"/>
          <w:szCs w:val="23"/>
          <w:shd w:fill="f8f8f8" w:val="clear"/>
          <w:rtl w:val="0"/>
        </w:rPr>
        <w:t xml:space="preserve">include</w:t>
      </w:r>
      <w:commentRangeEnd w:id="35"/>
      <w:r w:rsidDel="00000000" w:rsidR="00000000" w:rsidRPr="00000000">
        <w:commentReference w:id="35"/>
      </w:r>
      <w:r w:rsidDel="00000000" w:rsidR="00000000" w:rsidRPr="00000000">
        <w:rPr>
          <w:color w:val="1d1c1d"/>
          <w:sz w:val="23"/>
          <w:szCs w:val="23"/>
          <w:shd w:fill="f8f8f8" w:val="clear"/>
          <w:rtl w:val="0"/>
        </w:rPr>
        <w:t xml:space="preserve">.</w:t>
      </w:r>
    </w:p>
    <w:p w:rsidR="00000000" w:rsidDel="00000000" w:rsidP="00000000" w:rsidRDefault="00000000" w:rsidRPr="00000000" w14:paraId="00000102">
      <w:pPr>
        <w:ind w:left="0" w:firstLine="0"/>
        <w:rPr>
          <w:color w:val="1d1c1d"/>
          <w:sz w:val="23"/>
          <w:szCs w:val="23"/>
          <w:shd w:fill="f8f8f8" w:val="clea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If proposals No. 4 or 5 are finally selected, application for a new 501(c)(3) legal status will be probably needed. What is the cost, and how do</w:t>
      </w:r>
      <w:r w:rsidDel="00000000" w:rsidR="00000000" w:rsidRPr="00000000">
        <w:rPr>
          <w:rtl w:val="0"/>
        </w:rPr>
        <w:t xml:space="preserve"> </w:t>
      </w:r>
      <w:r w:rsidDel="00000000" w:rsidR="00000000" w:rsidRPr="00000000">
        <w:rPr>
          <w:rtl w:val="0"/>
        </w:rPr>
        <w:t xml:space="preserve">we plan to raise this initial amount? Options may include: </w:t>
      </w:r>
      <w:r w:rsidDel="00000000" w:rsidR="00000000" w:rsidRPr="00000000">
        <w:rPr>
          <w:rtl w:val="0"/>
        </w:rPr>
      </w:r>
    </w:p>
    <w:p w:rsidR="00000000" w:rsidDel="00000000" w:rsidP="00000000" w:rsidRDefault="00000000" w:rsidRPr="00000000" w14:paraId="00000104">
      <w:pPr>
        <w:numPr>
          <w:ilvl w:val="0"/>
          <w:numId w:val="11"/>
        </w:numPr>
        <w:ind w:left="720" w:hanging="360"/>
        <w:rPr>
          <w:shd w:fill="f8f8f8" w:val="clear"/>
        </w:rPr>
      </w:pPr>
      <w:r w:rsidDel="00000000" w:rsidR="00000000" w:rsidRPr="00000000">
        <w:rPr>
          <w:shd w:fill="f8f8f8" w:val="clear"/>
          <w:rtl w:val="0"/>
        </w:rPr>
        <w:t xml:space="preserve">Crowdfunding (This could use a popular crowdfunding platform, and could include a one-off appeal to members and the wider public. In the longer term, it could be used for regular appeals, sponsored events, etc.)</w:t>
      </w:r>
      <w:r w:rsidDel="00000000" w:rsidR="00000000" w:rsidRPr="00000000">
        <w:rPr>
          <w:rtl w:val="0"/>
        </w:rPr>
      </w:r>
    </w:p>
    <w:p w:rsidR="00000000" w:rsidDel="00000000" w:rsidP="00000000" w:rsidRDefault="00000000" w:rsidRPr="00000000" w14:paraId="00000105">
      <w:pPr>
        <w:numPr>
          <w:ilvl w:val="1"/>
          <w:numId w:val="11"/>
        </w:numPr>
        <w:ind w:left="1440" w:hanging="360"/>
        <w:rPr>
          <w:shd w:fill="f8f8f8" w:val="clear"/>
        </w:rPr>
      </w:pPr>
      <w:r w:rsidDel="00000000" w:rsidR="00000000" w:rsidRPr="00000000">
        <w:rPr>
          <w:shd w:fill="f8f8f8" w:val="clear"/>
          <w:rtl w:val="0"/>
        </w:rPr>
        <w:t xml:space="preserve"> Per Laurel Haak on 2024-04-11 - "There are legal requirements for crowdfunding.... we should understand this more fully before going this route.  For example: https://www.irs.gov/newsroom/some-things-to-know-about-crowdfunding-and-taxes".</w:t>
      </w:r>
    </w:p>
    <w:p w:rsidR="00000000" w:rsidDel="00000000" w:rsidP="00000000" w:rsidRDefault="00000000" w:rsidRPr="00000000" w14:paraId="00000106">
      <w:pPr>
        <w:numPr>
          <w:ilvl w:val="0"/>
          <w:numId w:val="11"/>
        </w:numPr>
        <w:ind w:left="720" w:hanging="360"/>
        <w:rPr>
          <w:shd w:fill="f8f8f8" w:val="clear"/>
        </w:rPr>
      </w:pPr>
      <w:commentRangeStart w:id="36"/>
      <w:r w:rsidDel="00000000" w:rsidR="00000000" w:rsidRPr="00000000">
        <w:rPr>
          <w:shd w:fill="f8f8f8" w:val="clear"/>
          <w:rtl w:val="0"/>
        </w:rPr>
        <w:t xml:space="preserve">Philanthropic funding (We could make contact with other organisations which receive funding from foundations etc and learn what works from them. Ronin’s aims and ethos could be a good match for many foundations. However, they may have their own criteria for governance of recipients.)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7">
      <w:pPr>
        <w:numPr>
          <w:ilvl w:val="0"/>
          <w:numId w:val="11"/>
        </w:numPr>
        <w:ind w:left="720" w:hanging="360"/>
        <w:rPr>
          <w:shd w:fill="f8f8f8" w:val="clear"/>
        </w:rPr>
      </w:pPr>
      <w:r w:rsidDel="00000000" w:rsidR="00000000" w:rsidRPr="00000000">
        <w:rPr>
          <w:shd w:fill="f8f8f8" w:val="clear"/>
          <w:rtl w:val="0"/>
        </w:rPr>
        <w:t xml:space="preserve">M</w:t>
      </w:r>
      <w:r w:rsidDel="00000000" w:rsidR="00000000" w:rsidRPr="00000000">
        <w:rPr>
          <w:shd w:fill="f8f8f8" w:val="clear"/>
          <w:rtl w:val="0"/>
        </w:rPr>
        <w:t xml:space="preserve">ember contributions</w:t>
      </w:r>
      <w:ins w:author="Laurel Haak" w:id="8" w:date="2024-04-11T22:27:01Z">
        <w:commentRangeStart w:id="37"/>
        <w:commentRangeStart w:id="38"/>
        <w:commentRangeStart w:id="39"/>
        <w:commentRangeStart w:id="40"/>
        <w:commentRangeStart w:id="41"/>
        <w:commentRangeStart w:id="42"/>
        <w:commentRangeStart w:id="43"/>
        <w:r w:rsidDel="00000000" w:rsidR="00000000" w:rsidRPr="00000000">
          <w:rPr>
            <w:shd w:fill="f8f8f8" w:val="clear"/>
            <w:rtl w:val="0"/>
          </w:rPr>
          <w:t xml:space="preserve"> From LH: </w:t>
        </w:r>
        <w:r w:rsidDel="00000000" w:rsidR="00000000" w:rsidRPr="00000000">
          <w:rPr>
            <w:shd w:fill="f8f8f8" w:val="clear"/>
            <w:rtl w:val="0"/>
          </w:rPr>
          <w:t xml:space="preserve">Any route we go, we should try to raise US$30-50K to get started.  I am wondering how folks might feel about a </w:t>
        </w:r>
        <w:commentRangeStart w:id="44"/>
        <w:commentRangeStart w:id="45"/>
        <w:r w:rsidDel="00000000" w:rsidR="00000000" w:rsidRPr="00000000">
          <w:rPr>
            <w:shd w:fill="f8f8f8" w:val="clear"/>
            <w:rtl w:val="0"/>
          </w:rPr>
          <w:t xml:space="preserve">$100 per scholar start-up /membership fee</w:t>
        </w:r>
        <w:commentRangeEnd w:id="44"/>
        <w:r w:rsidDel="00000000" w:rsidR="00000000" w:rsidRPr="00000000">
          <w:commentReference w:id="44"/>
        </w:r>
        <w:commentRangeEnd w:id="45"/>
        <w:r w:rsidDel="00000000" w:rsidR="00000000" w:rsidRPr="00000000">
          <w:commentReference w:id="45"/>
        </w:r>
        <w:r w:rsidDel="00000000" w:rsidR="00000000" w:rsidRPr="00000000">
          <w:rPr>
            <w:shd w:fill="f8f8f8" w:val="clear"/>
            <w:rtl w:val="0"/>
          </w:rPr>
          <w:t xml:space="preserve">?  I feel like, if we want this to happen, we should be willing to fund at least part of it ourselves.  The membership fee would pay for things like Slack and a part-time accountant.  Then, when we go to a philanthropic we can demonstrate that we are invested, which makes them more likely to contribute. </w:t>
        </w:r>
      </w:ins>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08">
      <w:pPr>
        <w:rPr>
          <w:shd w:fill="f8f8f8" w:val="clear"/>
        </w:rPr>
      </w:pPr>
      <w:r w:rsidDel="00000000" w:rsidR="00000000" w:rsidRPr="00000000">
        <w:rPr>
          <w:rtl w:val="0"/>
        </w:rPr>
      </w:r>
    </w:p>
    <w:p w:rsidR="00000000" w:rsidDel="00000000" w:rsidP="00000000" w:rsidRDefault="00000000" w:rsidRPr="00000000" w14:paraId="00000109">
      <w:pPr>
        <w:rPr>
          <w:ins w:author="Evangelos Roussos" w:id="9" w:date="2024-04-16T19:57:06Z"/>
          <w:shd w:fill="f8f8f8" w:val="clear"/>
        </w:rPr>
      </w:pPr>
      <w:ins w:author="Evangelos Roussos" w:id="9" w:date="2024-04-16T19:57:06Z">
        <w:commentRangeStart w:id="46"/>
        <w:r w:rsidDel="00000000" w:rsidR="00000000" w:rsidRPr="00000000">
          <w:rPr>
            <w:shd w:fill="f8f8f8" w:val="clear"/>
            <w:rtl w:val="0"/>
          </w:rPr>
          <w:t xml:space="preserve">Laurel Haak notes that the cost of application for a non-profit is not prohibitive.</w:t>
        </w:r>
        <w:commentRangeEnd w:id="46"/>
        <w:r w:rsidDel="00000000" w:rsidR="00000000" w:rsidRPr="00000000">
          <w:commentReference w:id="46"/>
        </w:r>
        <w:r w:rsidDel="00000000" w:rsidR="00000000" w:rsidRPr="00000000">
          <w:rPr>
            <w:shd w:fill="f8f8f8" w:val="clear"/>
            <w:rtl w:val="0"/>
          </w:rPr>
          <w:t xml:space="preserve"> The following steps will be needed:</w:t>
        </w:r>
      </w:ins>
    </w:p>
    <w:p w:rsidR="00000000" w:rsidDel="00000000" w:rsidP="00000000" w:rsidRDefault="00000000" w:rsidRPr="00000000" w14:paraId="0000010A">
      <w:pPr>
        <w:rPr>
          <w:ins w:author="Evangelos Roussos" w:id="9" w:date="2024-04-16T19:57:06Z"/>
          <w:shd w:fill="f8f8f8" w:val="clear"/>
        </w:rPr>
      </w:pPr>
      <w:ins w:author="Evangelos Roussos" w:id="9" w:date="2024-04-16T19:57:06Z">
        <w:r w:rsidDel="00000000" w:rsidR="00000000" w:rsidRPr="00000000">
          <w:rPr>
            <w:rtl w:val="0"/>
          </w:rPr>
        </w:r>
      </w:ins>
    </w:p>
    <w:p w:rsidR="00000000" w:rsidDel="00000000" w:rsidP="00000000" w:rsidRDefault="00000000" w:rsidRPr="00000000" w14:paraId="0000010B">
      <w:pPr>
        <w:numPr>
          <w:ilvl w:val="0"/>
          <w:numId w:val="9"/>
        </w:numPr>
        <w:ind w:left="720" w:hanging="360"/>
        <w:rPr>
          <w:ins w:author="Evangelos Roussos" w:id="9" w:date="2024-04-16T19:57:06Z"/>
          <w:u w:val="none"/>
          <w:shd w:fill="f8f8f8" w:val="clear"/>
        </w:rPr>
      </w:pPr>
      <w:ins w:author="Evangelos Roussos" w:id="9" w:date="2024-04-16T19:57:06Z">
        <w:r w:rsidDel="00000000" w:rsidR="00000000" w:rsidRPr="00000000">
          <w:rPr>
            <w:shd w:fill="f8f8f8" w:val="clear"/>
            <w:rtl w:val="0"/>
          </w:rPr>
          <w:t xml:space="preserve">Incorporation in a US state (usually a cost less than $100)</w:t>
        </w:r>
      </w:ins>
    </w:p>
    <w:p w:rsidR="00000000" w:rsidDel="00000000" w:rsidP="00000000" w:rsidRDefault="00000000" w:rsidRPr="00000000" w14:paraId="0000010C">
      <w:pPr>
        <w:numPr>
          <w:ilvl w:val="0"/>
          <w:numId w:val="9"/>
        </w:numPr>
        <w:ind w:left="720" w:hanging="360"/>
        <w:rPr>
          <w:ins w:author="Evangelos Roussos" w:id="9" w:date="2024-04-16T19:57:06Z"/>
          <w:u w:val="none"/>
          <w:shd w:fill="f8f8f8" w:val="clear"/>
        </w:rPr>
      </w:pPr>
      <w:ins w:author="Evangelos Roussos" w:id="9" w:date="2024-04-16T19:57:06Z">
        <w:r w:rsidDel="00000000" w:rsidR="00000000" w:rsidRPr="00000000">
          <w:rPr>
            <w:shd w:fill="f8f8f8" w:val="clear"/>
            <w:rtl w:val="0"/>
          </w:rPr>
          <w:t xml:space="preserve">Drafting of bylaws and establishment of a Governing Board, and</w:t>
        </w:r>
      </w:ins>
    </w:p>
    <w:p w:rsidR="00000000" w:rsidDel="00000000" w:rsidP="00000000" w:rsidRDefault="00000000" w:rsidRPr="00000000" w14:paraId="0000010D">
      <w:pPr>
        <w:numPr>
          <w:ilvl w:val="0"/>
          <w:numId w:val="9"/>
        </w:numPr>
        <w:ind w:left="720" w:hanging="360"/>
        <w:rPr>
          <w:ins w:author="Evangelos Roussos" w:id="9" w:date="2024-04-16T19:57:06Z"/>
          <w:u w:val="none"/>
          <w:shd w:fill="f8f8f8" w:val="clear"/>
        </w:rPr>
      </w:pPr>
      <w:ins w:author="Evangelos Roussos" w:id="9" w:date="2024-04-16T19:57:06Z">
        <w:r w:rsidDel="00000000" w:rsidR="00000000" w:rsidRPr="00000000">
          <w:rPr>
            <w:shd w:fill="f8f8f8" w:val="clear"/>
            <w:rtl w:val="0"/>
          </w:rPr>
          <w:t xml:space="preserve">Submission of a 1023 application with the IRS.  </w:t>
        </w:r>
      </w:ins>
    </w:p>
    <w:p w:rsidR="00000000" w:rsidDel="00000000" w:rsidP="00000000" w:rsidRDefault="00000000" w:rsidRPr="00000000" w14:paraId="0000010E">
      <w:pPr>
        <w:rPr>
          <w:ins w:author="Evangelos Roussos" w:id="9" w:date="2024-04-16T19:57:06Z"/>
          <w:shd w:fill="f8f8f8" w:val="clear"/>
        </w:rPr>
      </w:pPr>
      <w:ins w:author="Evangelos Roussos" w:id="9" w:date="2024-04-16T19:57:06Z">
        <w:r w:rsidDel="00000000" w:rsidR="00000000" w:rsidRPr="00000000">
          <w:rPr>
            <w:rtl w:val="0"/>
          </w:rPr>
        </w:r>
      </w:ins>
    </w:p>
    <w:p w:rsidR="00000000" w:rsidDel="00000000" w:rsidP="00000000" w:rsidRDefault="00000000" w:rsidRPr="00000000" w14:paraId="0000010F">
      <w:pPr>
        <w:rPr>
          <w:ins w:author="Evangelos Roussos" w:id="9" w:date="2024-04-16T19:57:06Z"/>
          <w:shd w:fill="f8f8f8" w:val="clear"/>
        </w:rPr>
      </w:pPr>
      <w:ins w:author="Evangelos Roussos" w:id="9" w:date="2024-04-16T19:57:06Z">
        <w:r w:rsidDel="00000000" w:rsidR="00000000" w:rsidRPr="00000000">
          <w:rPr>
            <w:shd w:fill="f8f8f8" w:val="clear"/>
            <w:rtl w:val="0"/>
          </w:rPr>
          <w:t xml:space="preserve">For (2) and (3) a lawyer (cost $5-10K) or an in-house process may be used. A bank account will also need to be set up.</w:t>
        </w:r>
      </w:ins>
    </w:p>
    <w:p w:rsidR="00000000" w:rsidDel="00000000" w:rsidP="00000000" w:rsidRDefault="00000000" w:rsidRPr="00000000" w14:paraId="00000110">
      <w:pPr>
        <w:rPr>
          <w:shd w:fill="f8f8f8" w:val="clear"/>
        </w:rPr>
      </w:pPr>
      <w:r w:rsidDel="00000000" w:rsidR="00000000" w:rsidRPr="00000000">
        <w:rPr>
          <w:rtl w:val="0"/>
        </w:rPr>
      </w:r>
    </w:p>
    <w:p w:rsidR="00000000" w:rsidDel="00000000" w:rsidP="00000000" w:rsidRDefault="00000000" w:rsidRPr="00000000" w14:paraId="00000111">
      <w:pPr>
        <w:rPr>
          <w:shd w:fill="f8f8f8" w:val="clear"/>
        </w:rPr>
      </w:pPr>
      <w:r w:rsidDel="00000000" w:rsidR="00000000" w:rsidRPr="00000000">
        <w:rPr>
          <w:rtl w:val="0"/>
        </w:rPr>
      </w:r>
    </w:p>
    <w:p w:rsidR="00000000" w:rsidDel="00000000" w:rsidP="00000000" w:rsidRDefault="00000000" w:rsidRPr="00000000" w14:paraId="00000112">
      <w:pPr>
        <w:rPr>
          <w:shd w:fill="f8f8f8" w:val="clear"/>
        </w:rPr>
      </w:pPr>
      <w:r w:rsidDel="00000000" w:rsidR="00000000" w:rsidRPr="00000000">
        <w:rPr>
          <w:shd w:fill="f8f8f8" w:val="clear"/>
          <w:rtl w:val="0"/>
        </w:rPr>
        <w:t xml:space="preserve">The Law Firm for Non Profits can do this a lot cheaper than that:  </w:t>
      </w:r>
      <w:hyperlink r:id="rId51">
        <w:r w:rsidDel="00000000" w:rsidR="00000000" w:rsidRPr="00000000">
          <w:rPr>
            <w:u w:val="single"/>
            <w:shd w:fill="f8f8f8" w:val="clear"/>
            <w:rtl w:val="0"/>
          </w:rPr>
          <w:t xml:space="preserve">https://www.lfnp.com/</w:t>
        </w:r>
      </w:hyperlink>
      <w:r w:rsidDel="00000000" w:rsidR="00000000" w:rsidRPr="00000000">
        <w:rPr>
          <w:rtl w:val="0"/>
        </w:rPr>
      </w:r>
    </w:p>
    <w:p w:rsidR="00000000" w:rsidDel="00000000" w:rsidP="00000000" w:rsidRDefault="00000000" w:rsidRPr="00000000" w14:paraId="00000113">
      <w:pPr>
        <w:rPr>
          <w:shd w:fill="f8f8f8" w:val="clear"/>
        </w:rPr>
      </w:pPr>
      <w:r w:rsidDel="00000000" w:rsidR="00000000" w:rsidRPr="00000000">
        <w:rPr>
          <w:shd w:fill="f8f8f8" w:val="clear"/>
          <w:rtl w:val="0"/>
        </w:rPr>
        <w:t xml:space="preserve">They set up my non-profit, and helped redo the ESIP non-profit.</w:t>
      </w:r>
    </w:p>
    <w:p w:rsidR="00000000" w:rsidDel="00000000" w:rsidP="00000000" w:rsidRDefault="00000000" w:rsidRPr="00000000" w14:paraId="00000114">
      <w:pPr>
        <w:rPr>
          <w:shd w:fill="f8f8f8" w:val="clear"/>
        </w:rPr>
      </w:pPr>
      <w:r w:rsidDel="00000000" w:rsidR="00000000" w:rsidRPr="00000000">
        <w:rPr>
          <w:rtl w:val="0"/>
        </w:rPr>
      </w:r>
    </w:p>
    <w:p w:rsidR="00000000" w:rsidDel="00000000" w:rsidP="00000000" w:rsidRDefault="00000000" w:rsidRPr="00000000" w14:paraId="00000115">
      <w:pPr>
        <w:rPr>
          <w:shd w:fill="f8f8f8" w:val="clear"/>
        </w:rPr>
      </w:pPr>
      <w:r w:rsidDel="00000000" w:rsidR="00000000" w:rsidRPr="00000000">
        <w:rPr>
          <w:rtl w:val="0"/>
        </w:rPr>
      </w:r>
    </w:p>
    <w:p w:rsidR="00000000" w:rsidDel="00000000" w:rsidP="00000000" w:rsidRDefault="00000000" w:rsidRPr="00000000" w14:paraId="00000116">
      <w:pPr>
        <w:rPr>
          <w:shd w:fill="f8f8f8" w:val="clea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Note that, as Gary McDowell clarified, if proposal No. 3 is selected, Ronin/IGDORE-US members can also be members of the umbrella IGDORE organisation.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color w:val="38761d"/>
        </w:rPr>
      </w:pPr>
      <w:r w:rsidDel="00000000" w:rsidR="00000000" w:rsidRPr="00000000">
        <w:rPr>
          <w:rtl w:val="0"/>
        </w:rPr>
      </w:r>
    </w:p>
    <w:p w:rsidR="00000000" w:rsidDel="00000000" w:rsidP="00000000" w:rsidRDefault="00000000" w:rsidRPr="00000000" w14:paraId="0000011C">
      <w:pPr>
        <w:rPr>
          <w:color w:val="1d1c1d"/>
          <w:shd w:fill="f8f8f8" w:val="clear"/>
        </w:rPr>
      </w:pPr>
      <w:r w:rsidDel="00000000" w:rsidR="00000000" w:rsidRPr="00000000">
        <w:rPr>
          <w:rtl w:val="0"/>
        </w:rPr>
      </w:r>
    </w:p>
    <w:p w:rsidR="00000000" w:rsidDel="00000000" w:rsidP="00000000" w:rsidRDefault="00000000" w:rsidRPr="00000000" w14:paraId="0000011D">
      <w:pPr>
        <w:pStyle w:val="Heading4"/>
        <w:rPr/>
      </w:pPr>
      <w:bookmarkStart w:colFirst="0" w:colLast="0" w:name="_2sb698mizade" w:id="18"/>
      <w:bookmarkEnd w:id="18"/>
      <w:r w:rsidDel="00000000" w:rsidR="00000000" w:rsidRPr="00000000">
        <w:rPr>
          <w:rtl w:val="0"/>
        </w:rPr>
        <w:t xml:space="preserve">AG5. Setting up structures for the long term</w:t>
      </w:r>
    </w:p>
    <w:p w:rsidR="00000000" w:rsidDel="00000000" w:rsidP="00000000" w:rsidRDefault="00000000" w:rsidRPr="00000000" w14:paraId="0000011E">
      <w:pPr>
        <w:rPr/>
      </w:pPr>
      <w:r w:rsidDel="00000000" w:rsidR="00000000" w:rsidRPr="00000000">
        <w:rPr>
          <w:rtl w:val="0"/>
        </w:rPr>
        <w:t xml:space="preserve">Bylaws or articles of governance should ensure ultimate </w:t>
      </w:r>
      <w:r w:rsidDel="00000000" w:rsidR="00000000" w:rsidRPr="00000000">
        <w:rPr>
          <w:rtl w:val="0"/>
        </w:rPr>
        <w:t xml:space="preserve">accountability</w:t>
      </w:r>
      <w:r w:rsidDel="00000000" w:rsidR="00000000" w:rsidRPr="00000000">
        <w:rPr>
          <w:rtl w:val="0"/>
        </w:rPr>
        <w:t xml:space="preserve"> to the scholars. This could include:</w:t>
      </w:r>
    </w:p>
    <w:p w:rsidR="00000000" w:rsidDel="00000000" w:rsidP="00000000" w:rsidRDefault="00000000" w:rsidRPr="00000000" w14:paraId="0000011F">
      <w:pPr>
        <w:numPr>
          <w:ilvl w:val="0"/>
          <w:numId w:val="4"/>
        </w:numPr>
        <w:ind w:left="720" w:hanging="360"/>
      </w:pPr>
      <w:r w:rsidDel="00000000" w:rsidR="00000000" w:rsidRPr="00000000">
        <w:rPr>
          <w:rtl w:val="0"/>
        </w:rPr>
        <w:t xml:space="preserve">Annual General Meetings (AGMs), to include reports on a) accounts and other financial matters, b) membership (scholars), c) IT matters. Scholars to be treated as members with voting rights at AGM.  Note from LH:  Agree on accountability and reporting.  Meeting summaries should be posted on the website.  Board members should be elected by the membership.  There should be an annual budget, quarterly financial statements, and a public annual report (in addition to the IRS 990 filing) — all available on the website.  We can also add the decentralized voting capabilities of a DAO, which could be very effective for a decentralized scholarly community, for the Board vote and other items that come up.  </w:t>
      </w:r>
    </w:p>
    <w:p w:rsidR="00000000" w:rsidDel="00000000" w:rsidP="00000000" w:rsidRDefault="00000000" w:rsidRPr="00000000" w14:paraId="00000120">
      <w:pPr>
        <w:numPr>
          <w:ilvl w:val="0"/>
          <w:numId w:val="4"/>
        </w:numPr>
        <w:ind w:left="720" w:hanging="360"/>
      </w:pPr>
      <w:r w:rsidDel="00000000" w:rsidR="00000000" w:rsidRPr="00000000">
        <w:rPr>
          <w:rFonts w:ascii="Arial Unicode MS" w:cs="Arial Unicode MS" w:eastAsia="Arial Unicode MS" w:hAnsi="Arial Unicode MS"/>
          <w:rtl w:val="0"/>
        </w:rPr>
        <w:t xml:space="preserve">Accountability mechanisms for IT administrators/safeguards against misuse. LH:  YES!!!!  Not just IT – I’d recommend we have some more clarity around values → policies → process and regular reporting to Board and members.  Also would suggest that key staff are compensated for taking on this responsibility and risk.</w:t>
      </w:r>
    </w:p>
    <w:p w:rsidR="00000000" w:rsidDel="00000000" w:rsidP="00000000" w:rsidRDefault="00000000" w:rsidRPr="00000000" w14:paraId="00000121">
      <w:pPr>
        <w:numPr>
          <w:ilvl w:val="0"/>
          <w:numId w:val="4"/>
        </w:numPr>
        <w:ind w:left="720" w:hanging="360"/>
        <w:rPr>
          <w:u w:val="none"/>
        </w:rPr>
      </w:pPr>
      <w:r w:rsidDel="00000000" w:rsidR="00000000" w:rsidRPr="00000000">
        <w:rPr>
          <w:rtl w:val="0"/>
        </w:rPr>
        <w:t xml:space="preserve">Ensuring all scholars have access to all meeting papers of the Board (a right currently given to “members” in the </w:t>
      </w:r>
      <w:hyperlink r:id="rId52">
        <w:r w:rsidDel="00000000" w:rsidR="00000000" w:rsidRPr="00000000">
          <w:rPr>
            <w:color w:val="1155cc"/>
            <w:u w:val="single"/>
            <w:rtl w:val="0"/>
          </w:rPr>
          <w:t xml:space="preserve">Bylaws</w:t>
        </w:r>
      </w:hyperlink>
      <w:r w:rsidDel="00000000" w:rsidR="00000000" w:rsidRPr="00000000">
        <w:rPr>
          <w:rtl w:val="0"/>
        </w:rPr>
        <w:t xml:space="preserve">, Section 4 c)). Note from LH:  </w:t>
      </w:r>
      <w:commentRangeStart w:id="47"/>
      <w:r w:rsidDel="00000000" w:rsidR="00000000" w:rsidRPr="00000000">
        <w:rPr>
          <w:rtl w:val="0"/>
        </w:rPr>
        <w:t xml:space="preserve">In general, effective practice is for Boards to publish meeting agendas and also a summary for each meeting – a short narrative plus a list of the MOTIONS made during the Board meeting.  It is important to enable the Board to have closed session meetings but these should be for things like personnel reviews and similar.   </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It could be helpful to Identify roles which require regular work of 0.5 FTE or more, and how we will fill these (for example, start with call for volunteers, then if still vacant, recruit). Bylaw/articles of governance should ensure that the people in these posts have necessary authorisation to fulfill these duties.  </w:t>
      </w:r>
    </w:p>
    <w:p w:rsidR="00000000" w:rsidDel="00000000" w:rsidP="00000000" w:rsidRDefault="00000000" w:rsidRPr="00000000" w14:paraId="00000124">
      <w:pPr>
        <w:ind w:firstLine="720"/>
        <w:rPr/>
      </w:pPr>
      <w:r w:rsidDel="00000000" w:rsidR="00000000" w:rsidRPr="00000000">
        <w:rPr>
          <w:rtl w:val="0"/>
        </w:rPr>
        <w:t xml:space="preserve">Note from Laurel Haak 2024-04-11:  my recommendation for compensated positions (at least 0.3FTE each) is (i) accounting, (ii) grants management officer, (iii) IT / webmaster.  Ideally there would also be a program officer / executive director, as such a position is generally needed for things like bank accounts, contract signatures, and similar.  The elected Board should be oversight not in the weeds.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Consider requiring some kind of active engagement – e.g. voting or volunteering – as a condition of membership. Details TBD.   Note from Laurel Haak on 2024-04-11  Agree. This kind of thing is part of how a co-op is set up – what are the requirements for participating/equity/membership. Voting for sure. Also wondering about requiring anyone who intends to apply for a grant to first sit on the grant review committee or similar.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3"/>
        <w:rPr/>
      </w:pPr>
      <w:bookmarkStart w:colFirst="0" w:colLast="0" w:name="_lu4jwifb9640" w:id="19"/>
      <w:bookmarkEnd w:id="19"/>
      <w:r w:rsidDel="00000000" w:rsidR="00000000" w:rsidRPr="00000000">
        <w:rPr>
          <w:rtl w:val="0"/>
        </w:rPr>
        <w:t xml:space="preserve">Open space</w:t>
      </w:r>
    </w:p>
    <w:p w:rsidR="00000000" w:rsidDel="00000000" w:rsidP="00000000" w:rsidRDefault="00000000" w:rsidRPr="00000000" w14:paraId="0000012A">
      <w:pPr>
        <w:rPr/>
      </w:pPr>
      <w:r w:rsidDel="00000000" w:rsidR="00000000" w:rsidRPr="00000000">
        <w:rPr>
          <w:rtl w:val="0"/>
        </w:rPr>
        <w:t xml:space="preserve">If you have thoughts or ideas that do not fit into the document’s structures above, feel free to put them here.</w:t>
      </w:r>
    </w:p>
    <w:p w:rsidR="00000000" w:rsidDel="00000000" w:rsidP="00000000" w:rsidRDefault="00000000" w:rsidRPr="00000000" w14:paraId="0000012B">
      <w:pPr>
        <w:rPr/>
      </w:pPr>
      <w:r w:rsidDel="00000000" w:rsidR="00000000" w:rsidRPr="00000000">
        <w:rPr>
          <w:rtl w:val="0"/>
        </w:rPr>
        <w:t xml:space="preserve">[John L] A few ideas here:</w:t>
      </w:r>
    </w:p>
    <w:p w:rsidR="00000000" w:rsidDel="00000000" w:rsidP="00000000" w:rsidRDefault="00000000" w:rsidRPr="00000000" w14:paraId="0000012C">
      <w:pPr>
        <w:rPr/>
      </w:pPr>
      <w:r w:rsidDel="00000000" w:rsidR="00000000" w:rsidRPr="00000000">
        <w:rPr>
          <w:rtl w:val="0"/>
        </w:rPr>
        <w:t xml:space="preserve">-A new structure of potential interest to collaborating scholars is the Focused Research Organization (FRO). These are partway between startups and academic research in going for more focused (often engineering or biotech or AI) areas.</w:t>
      </w:r>
    </w:p>
    <w:p w:rsidR="00000000" w:rsidDel="00000000" w:rsidP="00000000" w:rsidRDefault="00000000" w:rsidRPr="00000000" w14:paraId="0000012D">
      <w:pPr>
        <w:rPr/>
      </w:pPr>
      <w:r w:rsidDel="00000000" w:rsidR="00000000" w:rsidRPr="00000000">
        <w:rPr>
          <w:rtl w:val="0"/>
        </w:rPr>
        <w:t xml:space="preserve">-Consider possible suitable legal structures for the Ronin Institute. An example would be a co-operative. </w:t>
      </w:r>
      <w:r w:rsidDel="00000000" w:rsidR="00000000" w:rsidRPr="00000000">
        <w:rPr>
          <w:rtl w:val="0"/>
        </w:rPr>
        <w:t xml:space="preserve">Another option would be a social enterprise, part way between a nonprofit and a startup. (This could be appropriate for an organization whose members have a wide range of research topics, including interdisciplinary interests.)</w:t>
      </w:r>
      <w:r w:rsidDel="00000000" w:rsidR="00000000" w:rsidRPr="00000000">
        <w:rPr>
          <w:rtl w:val="0"/>
        </w:rPr>
      </w:r>
    </w:p>
    <w:p w:rsidR="00000000" w:rsidDel="00000000" w:rsidP="00000000" w:rsidRDefault="00000000" w:rsidRPr="00000000" w14:paraId="0000012E">
      <w:pPr>
        <w:rPr/>
      </w:pPr>
      <w:commentRangeStart w:id="48"/>
      <w:r w:rsidDel="00000000" w:rsidR="00000000" w:rsidRPr="00000000">
        <w:rPr>
          <w:rtl w:val="0"/>
        </w:rPr>
        <w:t xml:space="preserve">There’s an event </w:t>
      </w:r>
      <w:hyperlink r:id="rId53">
        <w:r w:rsidDel="00000000" w:rsidR="00000000" w:rsidRPr="00000000">
          <w:rPr>
            <w:color w:val="1155cc"/>
            <w:u w:val="single"/>
            <w:rtl w:val="0"/>
          </w:rPr>
          <w:t xml:space="preserve">“Governance in international organizations: Potentials and pitfalls for digitalization</w:t>
        </w:r>
      </w:hyperlink>
      <w:r w:rsidDel="00000000" w:rsidR="00000000" w:rsidRPr="00000000">
        <w:rPr>
          <w:rtl w:val="0"/>
        </w:rPr>
        <w:t xml:space="preserve">” on 25 April which might be useful</w:t>
      </w:r>
      <w:commentRangeEnd w:id="48"/>
      <w:r w:rsidDel="00000000" w:rsidR="00000000" w:rsidRPr="00000000">
        <w:commentReference w:id="48"/>
      </w: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From Paola via email on 2024-04-16 - Candidates nominations or self nominations to act as President of the Board, Board Member if we manage to get the board to resign instead of closing the institute (Lauriel Haak suggested this, she may be available [ed.], as well [ed.] as others).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C. Sealfon: The seed of an idea, please add/revise/critique:</w:t>
      </w:r>
    </w:p>
    <w:p w:rsidR="00000000" w:rsidDel="00000000" w:rsidP="00000000" w:rsidRDefault="00000000" w:rsidRPr="00000000" w14:paraId="00000134">
      <w:pPr>
        <w:rPr/>
      </w:pPr>
      <w:r w:rsidDel="00000000" w:rsidR="00000000" w:rsidRPr="00000000">
        <w:rPr>
          <w:rtl w:val="0"/>
        </w:rPr>
        <w:t xml:space="preserve">How might we manage a large do-ocracy of the size of Ronin?</w:t>
      </w:r>
    </w:p>
    <w:p w:rsidR="00000000" w:rsidDel="00000000" w:rsidP="00000000" w:rsidRDefault="00000000" w:rsidRPr="00000000" w14:paraId="00000135">
      <w:pPr>
        <w:rPr/>
      </w:pPr>
      <w:r w:rsidDel="00000000" w:rsidR="00000000" w:rsidRPr="00000000">
        <w:rPr>
          <w:rtl w:val="0"/>
        </w:rPr>
        <w:t xml:space="preserve">I wonder if we could create a dashboard to show what is being done. (I picture a cross between a car dashboard and the learning dashboards from learning analytics.) Everything that is being done and being done sufficiently is in green. If something starts to slip, it goes into the yellow, and then if it goes into the red, we (as an organization) simply stop doing it.</w:t>
      </w:r>
    </w:p>
    <w:p w:rsidR="00000000" w:rsidDel="00000000" w:rsidP="00000000" w:rsidRDefault="00000000" w:rsidRPr="00000000" w14:paraId="00000136">
      <w:pPr>
        <w:rPr/>
      </w:pPr>
      <w:r w:rsidDel="00000000" w:rsidR="00000000" w:rsidRPr="00000000">
        <w:rPr>
          <w:rtl w:val="0"/>
        </w:rPr>
        <w:t xml:space="preserve">As noted on the </w:t>
      </w:r>
      <w:hyperlink r:id="rId54">
        <w:r w:rsidDel="00000000" w:rsidR="00000000" w:rsidRPr="00000000">
          <w:rPr>
            <w:color w:val="1155cc"/>
            <w:u w:val="single"/>
            <w:rtl w:val="0"/>
          </w:rPr>
          <w:t xml:space="preserve">webpage</w:t>
        </w:r>
      </w:hyperlink>
      <w:r w:rsidDel="00000000" w:rsidR="00000000" w:rsidRPr="00000000">
        <w:rPr>
          <w:rtl w:val="0"/>
        </w:rPr>
        <w:t xml:space="preserve"> linked in the </w:t>
      </w:r>
      <w:hyperlink r:id="rId55">
        <w:r w:rsidDel="00000000" w:rsidR="00000000" w:rsidRPr="00000000">
          <w:rPr>
            <w:color w:val="1155cc"/>
            <w:u w:val="single"/>
            <w:rtl w:val="0"/>
          </w:rPr>
          <w:t xml:space="preserve">governance doc</w:t>
        </w:r>
      </w:hyperlink>
      <w:r w:rsidDel="00000000" w:rsidR="00000000" w:rsidRPr="00000000">
        <w:rPr>
          <w:rtl w:val="0"/>
        </w:rPr>
        <w:t xml:space="preserve">, some of the issues with do-ocracy include burnout, complacency, resentment, incompleteness, etc. The people doing the work may not have time to communicate with everyone about what they are doing, and if they reach burnout, they may not have capacity to invite others to step in. It also may be hard for newcomers or others in the community to see what needs to be done. The idea of this dashboard would be to make this transparent. We could all see if key tasks started slipping, and we could step in to help. We could see where our time might be most urgently invested. I imagine anyone could add a dial or task, so we could start doing new things. While we are doing things related to a specific dial, we’d manually send updates to the dashboard to keep the dial in the green. If updates are missing, the dial moves away from green, altering the community that things are not being done (but hopefully not in a way that places undue burden or guilt on any volunteer, just to allow others to step up). If a dial drifts to red, then we stop doing that thing, and the dial is removed. And if all dials drift to red…well then we close. But we could all see why we would be closing.</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vjleuwta9im0" w:id="20"/>
      <w:bookmarkEnd w:id="20"/>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3"/>
        <w:rPr/>
      </w:pPr>
      <w:bookmarkStart w:colFirst="0" w:colLast="0" w:name="_okmlmbx76yuw" w:id="21"/>
      <w:bookmarkEnd w:id="21"/>
      <w:r w:rsidDel="00000000" w:rsidR="00000000" w:rsidRPr="00000000">
        <w:rPr>
          <w:rtl w:val="0"/>
        </w:rPr>
        <w:t xml:space="preserve">Appendix A. Resignation Letter of Ronin Board of Directors</w:t>
      </w:r>
    </w:p>
    <w:p w:rsidR="00000000" w:rsidDel="00000000" w:rsidP="00000000" w:rsidRDefault="00000000" w:rsidRPr="00000000" w14:paraId="0000013B">
      <w:pPr>
        <w:rPr>
          <w:color w:val="1d1c1d"/>
          <w:sz w:val="23"/>
          <w:szCs w:val="23"/>
          <w:shd w:fill="f8f8f8" w:val="clear"/>
        </w:rPr>
      </w:pPr>
      <w:r w:rsidDel="00000000" w:rsidR="00000000" w:rsidRPr="00000000">
        <w:rPr>
          <w:rtl w:val="0"/>
        </w:rPr>
      </w:r>
    </w:p>
    <w:p w:rsidR="00000000" w:rsidDel="00000000" w:rsidP="00000000" w:rsidRDefault="00000000" w:rsidRPr="00000000" w14:paraId="0000013C">
      <w:pPr>
        <w:rPr>
          <w:color w:val="1d1c1d"/>
          <w:sz w:val="23"/>
          <w:szCs w:val="23"/>
          <w:shd w:fill="f8f8f8" w:val="clear"/>
        </w:rPr>
      </w:pPr>
      <w:r w:rsidDel="00000000" w:rsidR="00000000" w:rsidRPr="00000000">
        <w:rPr>
          <w:color w:val="1d1c1d"/>
          <w:sz w:val="23"/>
          <w:szCs w:val="23"/>
          <w:shd w:fill="f8f8f8" w:val="clear"/>
          <w:rtl w:val="0"/>
        </w:rPr>
        <w:t xml:space="preserve">On </w:t>
      </w:r>
      <w:r w:rsidDel="00000000" w:rsidR="00000000" w:rsidRPr="00000000">
        <w:rPr>
          <w:rtl w:val="0"/>
        </w:rPr>
        <w:t xml:space="preserve">2024-04-05, the Ronin Board of Directors wrote the following email:</w:t>
      </w:r>
      <w:r w:rsidDel="00000000" w:rsidR="00000000" w:rsidRPr="00000000">
        <w:rPr>
          <w:rtl w:val="0"/>
        </w:rPr>
      </w:r>
    </w:p>
    <w:p w:rsidR="00000000" w:rsidDel="00000000" w:rsidP="00000000" w:rsidRDefault="00000000" w:rsidRPr="00000000" w14:paraId="0000013D">
      <w:pPr>
        <w:rPr>
          <w:color w:val="1d1c1d"/>
          <w:sz w:val="23"/>
          <w:szCs w:val="23"/>
          <w:shd w:fill="f8f8f8" w:val="clear"/>
        </w:rPr>
      </w:pPr>
      <w:r w:rsidDel="00000000" w:rsidR="00000000" w:rsidRPr="00000000">
        <w:rPr>
          <w:rtl w:val="0"/>
        </w:rPr>
      </w:r>
    </w:p>
    <w:p w:rsidR="00000000" w:rsidDel="00000000" w:rsidP="00000000" w:rsidRDefault="00000000" w:rsidRPr="00000000" w14:paraId="0000013E">
      <w:pPr>
        <w:rPr>
          <w:color w:val="1d1c1d"/>
          <w:sz w:val="23"/>
          <w:szCs w:val="23"/>
          <w:shd w:fill="f8f8f8" w:val="clear"/>
        </w:rPr>
      </w:pPr>
      <w:r w:rsidDel="00000000" w:rsidR="00000000" w:rsidRPr="00000000">
        <w:rPr>
          <w:color w:val="1d1c1d"/>
          <w:sz w:val="23"/>
          <w:szCs w:val="23"/>
          <w:shd w:fill="f8f8f8" w:val="clear"/>
          <w:rtl w:val="0"/>
        </w:rPr>
        <w:t xml:space="preserve">----</w:t>
      </w:r>
    </w:p>
    <w:p w:rsidR="00000000" w:rsidDel="00000000" w:rsidP="00000000" w:rsidRDefault="00000000" w:rsidRPr="00000000" w14:paraId="0000013F">
      <w:pPr>
        <w:rPr/>
      </w:pPr>
      <w:r w:rsidDel="00000000" w:rsidR="00000000" w:rsidRPr="00000000">
        <w:rPr>
          <w:rtl w:val="0"/>
        </w:rPr>
        <w:t xml:space="preserve">Dear Ronin Scholars,</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It is with great sadness and regret that we announce the intended resignation of the Board of Directors and the concomitant closure of the Ronin Institute.</w:t>
      </w:r>
    </w:p>
    <w:p w:rsidR="00000000" w:rsidDel="00000000" w:rsidP="00000000" w:rsidRDefault="00000000" w:rsidRPr="00000000" w14:paraId="00000143">
      <w:pPr>
        <w:rPr/>
      </w:pPr>
      <w:r w:rsidDel="00000000" w:rsidR="00000000" w:rsidRPr="00000000">
        <w:rPr>
          <w:rtl w:val="0"/>
        </w:rPr>
        <w:t xml:space="preserve">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We joined the Board to make a difference and serve the community. Unfortunately, we inherited many serious issues, some of which cannot be resolved. These burdens have resulted in a situation that has become untenable.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We have done everything that we possibly can, having had to carry out our roles as almost full-time jobs for the last 2-3 months. Unfortunately, things have now come to a head, and continuing is no longer feasible. This is an extremely unfortunate situation, but we are unanimous that there is now no other option.</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All things considered, knowing what we do now, it would likely have been best if the Institute had closed several months ago rather than establishing a new Board to address all the previous problems. </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Sincerely,</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Dana, Cheryl, and Jens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pStyle w:val="Heading3"/>
        <w:rPr/>
      </w:pPr>
      <w:bookmarkStart w:colFirst="0" w:colLast="0" w:name="_xnrkc8bttzx7" w:id="22"/>
      <w:bookmarkEnd w:id="22"/>
      <w:r w:rsidDel="00000000" w:rsidR="00000000" w:rsidRPr="00000000">
        <w:rPr>
          <w:rtl w:val="0"/>
        </w:rPr>
        <w:t xml:space="preserve">Appendix B. Ronin Bylaws</w:t>
      </w:r>
    </w:p>
    <w:p w:rsidR="00000000" w:rsidDel="00000000" w:rsidP="00000000" w:rsidRDefault="00000000" w:rsidRPr="00000000" w14:paraId="00000155">
      <w:pPr>
        <w:rPr>
          <w:color w:val="1d1c1d"/>
          <w:sz w:val="23"/>
          <w:szCs w:val="23"/>
          <w:shd w:fill="f8f8f8" w:val="clear"/>
        </w:rPr>
      </w:pPr>
      <w:hyperlink r:id="rId56">
        <w:r w:rsidDel="00000000" w:rsidR="00000000" w:rsidRPr="00000000">
          <w:rPr>
            <w:color w:val="1155cc"/>
            <w:sz w:val="23"/>
            <w:szCs w:val="23"/>
            <w:u w:val="single"/>
            <w:shd w:fill="f8f8f8" w:val="clear"/>
            <w:rtl w:val="0"/>
          </w:rPr>
          <w:t xml:space="preserve">https://web.archive.org/web/20240408161800/https://ronininstitute.org/wp-content/uploads/2023/05/Ronin_Institute_Bylaws_2012.pdf</w:t>
        </w:r>
      </w:hyperlink>
      <w:r w:rsidDel="00000000" w:rsidR="00000000" w:rsidRPr="00000000">
        <w:rPr>
          <w:color w:val="1d1c1d"/>
          <w:sz w:val="23"/>
          <w:szCs w:val="23"/>
          <w:shd w:fill="f8f8f8" w:val="clear"/>
          <w:rtl w:val="0"/>
        </w:rPr>
        <w:t xml:space="preserve"> </w:t>
      </w:r>
    </w:p>
    <w:p w:rsidR="00000000" w:rsidDel="00000000" w:rsidP="00000000" w:rsidRDefault="00000000" w:rsidRPr="00000000" w14:paraId="00000156">
      <w:pPr>
        <w:rPr>
          <w:color w:val="1d1c1d"/>
          <w:sz w:val="23"/>
          <w:szCs w:val="23"/>
          <w:shd w:fill="f8f8f8" w:val="clear"/>
        </w:rPr>
      </w:pPr>
      <w:r w:rsidDel="00000000" w:rsidR="00000000" w:rsidRPr="00000000">
        <w:rPr>
          <w:rtl w:val="0"/>
        </w:rPr>
      </w:r>
    </w:p>
    <w:p w:rsidR="00000000" w:rsidDel="00000000" w:rsidP="00000000" w:rsidRDefault="00000000" w:rsidRPr="00000000" w14:paraId="00000157">
      <w:pPr>
        <w:pStyle w:val="Heading3"/>
        <w:rPr/>
      </w:pPr>
      <w:bookmarkStart w:colFirst="0" w:colLast="0" w:name="_abprvfy268kt" w:id="23"/>
      <w:bookmarkEnd w:id="23"/>
      <w:r w:rsidDel="00000000" w:rsidR="00000000" w:rsidRPr="00000000">
        <w:rPr>
          <w:rtl w:val="0"/>
        </w:rPr>
        <w:t xml:space="preserve">Appendix C. Data Breach Email</w:t>
      </w:r>
    </w:p>
    <w:p w:rsidR="00000000" w:rsidDel="00000000" w:rsidP="00000000" w:rsidRDefault="00000000" w:rsidRPr="00000000" w14:paraId="00000158">
      <w:pPr>
        <w:rPr/>
      </w:pPr>
      <w:r w:rsidDel="00000000" w:rsidR="00000000" w:rsidRPr="00000000">
        <w:rPr>
          <w:rtl w:val="0"/>
        </w:rPr>
        <w:t xml:space="preserve">The following email was sent from the "board of directors" email address board@ronininstitute.org on 2024-03-28 . </w:t>
      </w:r>
    </w:p>
    <w:p w:rsidR="00000000" w:rsidDel="00000000" w:rsidP="00000000" w:rsidRDefault="00000000" w:rsidRPr="00000000" w14:paraId="00000159">
      <w:pPr>
        <w:rPr/>
      </w:pPr>
      <w:r w:rsidDel="00000000" w:rsidR="00000000" w:rsidRPr="00000000">
        <w:rPr>
          <w:rtl w:val="0"/>
        </w:rPr>
        <w:t xml:space="preserve">Note that Arika V. refuted the claim by commenting on 2024-04-08 in this google doc "I can also assure you that it was NOT a data breach. It was a miscommunication--simply someone internally doing a back up of the system."</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160" w:before="160" w:line="3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Ronin Scholars,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Regrettably, the Board is writing to inform you of a data breach on the Ronin Institute server. An unauthorized download of the website, email accounts, and databases from the Ronin Institute server to a personal computer and subsequently to a private, remotely hosted server account has come to our attention. These were carried out without authorization or knowledge of the Board of Directors.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learned only on Sunday March 25 that, for a whole month from, we believe, February 24, data from the cpanel of the Institute’s web server was backed up and downloaded onto an individual’s personal home computer. The data contained the website, its databases, and also the personal email accounts of the entire Ronin Institute membership. The individual who carried out this unauthorized activity was immediately notified to remove all data from the home computer, and any other Server, remote or otherwise, and to then send email confirmation that permanent deletion was complete. This confirmation was provided to us on March 26. A day later, on March 27, we subsequently learned by accident that these data have also been migrated to a Namecheap Hosting server account, privately owned by this individual. Until that time we had no knowledge of this, we were never informed, and the new server account cannot be accessed by the Board. Bluntly, this is a full breach of records on the Ronin Institute server.</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acknowledges its obligations to swiftly and directly address this matter. Accordingly, the individual concerned has been removed from their post in the Institute, appropriate authorities have been informed of this breach of personal data, and Namecheap Hosting is being informed of this activity, and that they are to delete all information related to the Ronin Institute from their servers.</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Ronin Scholars must realize that these data are not only personal (e.g. private Email addresses) but may also include personal financial information, contracts, including government contracts, connections with government projects and agencies, and details of (federal) grants that are confidential, and may also be sensitive in nature. In addition, administrative email accounts include company data such as invoices, payroll, retirement, and financial accounting. Simply put, this unknown and unauthorized download from the Institute server to personal or other computers/devices/servers in any form whatsoever, should not have taken place. We have been assured (March 28) that all the data have been deleted. Having said this, since this Board has no access to the private computer, or hosting server with the clone of the Institute website and database, we cannot say what may have been done with the data, nor whether access/permission has been given for others to make copies of the data as well.</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be patient as we await word from authorities on how to proceed. We will keep you informed as we learn more.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Respectfully,</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Dana, Cheryl, Jens</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The Board of Directors</w:t>
      </w:r>
    </w:p>
    <w:p w:rsidR="00000000" w:rsidDel="00000000" w:rsidP="00000000" w:rsidRDefault="00000000" w:rsidRPr="00000000" w14:paraId="00000165">
      <w:pPr>
        <w:pStyle w:val="Heading4"/>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iie7yywk2my2" w:id="24"/>
      <w:bookmarkEnd w:id="24"/>
      <w:r w:rsidDel="00000000" w:rsidR="00000000" w:rsidRPr="00000000">
        <w:rPr>
          <w:rtl w:val="0"/>
        </w:rPr>
        <w:t xml:space="preserve">Appendix C1. </w:t>
      </w:r>
      <w:r w:rsidDel="00000000" w:rsidR="00000000" w:rsidRPr="00000000">
        <w:rPr>
          <w:rtl w:val="0"/>
        </w:rPr>
        <w:t xml:space="preserve">Scholar discussion about data breach</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Please see </w:t>
      </w:r>
      <w:hyperlink r:id="rId57">
        <w:r w:rsidDel="00000000" w:rsidR="00000000" w:rsidRPr="00000000">
          <w:rPr>
            <w:color w:val="1155cc"/>
            <w:u w:val="single"/>
            <w:rtl w:val="0"/>
          </w:rPr>
          <w:t xml:space="preserve">comments in Slack </w:t>
        </w:r>
      </w:hyperlink>
      <w:r w:rsidDel="00000000" w:rsidR="00000000" w:rsidRPr="00000000">
        <w:rPr>
          <w:rtl w:val="0"/>
        </w:rPr>
        <w:t xml:space="preserve">about the data breach, also copied below for convenience, or in the event Slack goes away </w:t>
      </w:r>
      <w:r w:rsidDel="00000000" w:rsidR="00000000" w:rsidRPr="00000000">
        <w:rPr>
          <w:rtl w:val="0"/>
        </w:rPr>
        <w:t xml:space="preserve">unexpectedly…</w:t>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Actually it was never hacked and there was no real data breach.  The board didn't understand that there wasn't enough disk space on Ronin systems to run a backup and the volunteer who had been doing that made a backup on his own system and went out and got a new server space off his machine to hold it until Ronin could get a bigger disk space; but when he told the Board that, rather than thanking him they sent out that ridiculous email and canned </w:t>
      </w:r>
      <w:r w:rsidDel="00000000" w:rsidR="00000000" w:rsidRPr="00000000">
        <w:rPr>
          <w:rtl w:val="0"/>
        </w:rPr>
        <w:t xml:space="preserve">him</w:t>
      </w:r>
      <w:r w:rsidDel="00000000" w:rsidR="00000000" w:rsidRPr="00000000">
        <w:rPr>
          <w:rtl w:val="0"/>
        </w:rPr>
        <w:t xml:space="preserv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So of course, there is no one maintaining the infrastructure at the moment.  And how you even can fire someone who is volunteering, especially when there are no standard operating procedures and one of the very first rules of conduct for Ronin is to "Act in Good Faith and Assume Good Faith from Others" I do not know; but the moment I saw that email, I knew the organization was probably dead.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On the other hand, given that he followed their instructions to delete stuff off his machine, etc. the only data breach I can think of is that it isn't clear to me that the Board has a clue how to manage the main copy of the data on the Ronin servers, especially now that they all have resigned...  Now that is very, very concerning (speaking as someone who has run several grants and contracts through Ronin).</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7nqbjboyj39z" w:id="25"/>
      <w:bookmarkEnd w:id="25"/>
      <w:r w:rsidDel="00000000" w:rsidR="00000000" w:rsidRPr="00000000">
        <w:rPr>
          <w:rtl w:val="0"/>
        </w:rPr>
        <w:t xml:space="preserve">Appendix D: Ronin Institute most recent Tax Returns?</w:t>
      </w:r>
    </w:p>
    <w:p w:rsidR="00000000" w:rsidDel="00000000" w:rsidP="00000000" w:rsidRDefault="00000000" w:rsidRPr="00000000" w14:paraId="00000170">
      <w:pPr>
        <w:rPr/>
      </w:pPr>
      <w:r w:rsidDel="00000000" w:rsidR="00000000" w:rsidRPr="00000000">
        <w:rPr>
          <w:rtl w:val="0"/>
        </w:rPr>
        <w:t xml:space="preserve">Form 990s filed with the IRS can be looked up online at </w:t>
      </w:r>
      <w:hyperlink r:id="rId58">
        <w:r w:rsidDel="00000000" w:rsidR="00000000" w:rsidRPr="00000000">
          <w:rPr>
            <w:color w:val="1155cc"/>
            <w:u w:val="single"/>
            <w:rtl w:val="0"/>
          </w:rPr>
          <w:t xml:space="preserve">https://apps.irs.gov/app/eos/details/</w:t>
        </w:r>
      </w:hyperlink>
      <w:r w:rsidDel="00000000" w:rsidR="00000000" w:rsidRPr="00000000">
        <w:rPr>
          <w:rtl w:val="0"/>
        </w:rPr>
        <w:t xml:space="preserve">. The EIN for the Ronin Institute is 45-4524080 and can be used for unambiguous lookup.The most recent form 990 available in this way is for tax year 2021, meaning the form 990 for 2022 is not yet posted. However, according to </w:t>
      </w:r>
      <w:r w:rsidDel="00000000" w:rsidR="00000000" w:rsidRPr="00000000">
        <w:rPr>
          <w:rtl w:val="0"/>
        </w:rPr>
        <w:t xml:space="preserve">Laurel Haak, “tax filings were in order” as of January 2024, and the latest filing was in process at the time</w:t>
      </w:r>
      <w:r w:rsidDel="00000000" w:rsidR="00000000" w:rsidRPr="00000000">
        <w:rPr>
          <w:rtl w:val="0"/>
        </w:rPr>
        <w:t xml:space="preserve">, suggesting that the 990 form for 2022 had either been filed or was in the process of being filed at that time.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 (Nick Jackson) am not familiar with financial aspects of a 501c3 but I note that the last tax return listed is in 2021 (for the 2020 tax year). My reading is that not filing a return for three consecutive years leads to revocation of tax-exempt status. </w:t>
      </w:r>
      <w:hyperlink r:id="rId59">
        <w:r w:rsidDel="00000000" w:rsidR="00000000" w:rsidRPr="00000000">
          <w:rPr>
            <w:color w:val="1155cc"/>
            <w:u w:val="single"/>
            <w:rtl w:val="0"/>
          </w:rPr>
          <w:t xml:space="preserve">https://apps.irs.gov/pub/epostcard/cor/454524080_202109_990_2022082920302841.pdf</w:t>
        </w:r>
      </w:hyperlink>
      <w:r w:rsidDel="00000000" w:rsidR="00000000" w:rsidRPr="00000000">
        <w:rPr>
          <w:rtl w:val="0"/>
        </w:rPr>
      </w:r>
    </w:p>
    <w:p w:rsidR="00000000" w:rsidDel="00000000" w:rsidP="00000000" w:rsidRDefault="00000000" w:rsidRPr="00000000" w14:paraId="00000173">
      <w:pPr>
        <w:rPr>
          <w:color w:val="1155cc"/>
          <w:u w:val="single"/>
        </w:rPr>
      </w:pPr>
      <w:hyperlink r:id="rId60">
        <w:r w:rsidDel="00000000" w:rsidR="00000000" w:rsidRPr="00000000">
          <w:rPr>
            <w:color w:val="1155cc"/>
            <w:u w:val="single"/>
            <w:rtl w:val="0"/>
          </w:rPr>
          <w:t xml:space="preserve">https://www.irs.gov/charities-non-profits/charitable-organizations/automatic-revocation-how-to-have-your-tax-exempt-status-reinstated</w:t>
        </w:r>
      </w:hyperlink>
      <w:r w:rsidDel="00000000" w:rsidR="00000000" w:rsidRPr="00000000">
        <w:rPr>
          <w:rtl w:val="0"/>
        </w:rPr>
      </w:r>
    </w:p>
    <w:p w:rsidR="00000000" w:rsidDel="00000000" w:rsidP="00000000" w:rsidRDefault="00000000" w:rsidRPr="00000000" w14:paraId="00000174">
      <w:pPr>
        <w:rPr>
          <w:color w:val="1155cc"/>
          <w:u w:val="single"/>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Arika: I’m pretty sure that taxes were filed in 2022, since an extensive financial audit was conducted during that year, so that would have covered tax year 2021. </w:t>
      </w:r>
      <w:r w:rsidDel="00000000" w:rsidR="00000000" w:rsidRPr="00000000">
        <w:rPr>
          <w:rtl w:val="0"/>
        </w:rPr>
        <w:t xml:space="preserve">Nick: I see that as well, and that is good news.  I grabbed information from here, and it is listed as Tax year 2021 (dated August 15, 2022): </w:t>
      </w:r>
      <w:hyperlink r:id="rId61">
        <w:r w:rsidDel="00000000" w:rsidR="00000000" w:rsidRPr="00000000">
          <w:rPr>
            <w:color w:val="1155cc"/>
            <w:u w:val="single"/>
            <w:rtl w:val="0"/>
          </w:rPr>
          <w:t xml:space="preserve">https://apps.irs.gov/app/eos/</w:t>
        </w:r>
      </w:hyperlink>
      <w:hyperlink r:id="rId62">
        <w:r w:rsidDel="00000000" w:rsidR="00000000" w:rsidRPr="00000000">
          <w:rPr>
            <w:color w:val="1155cc"/>
            <w:u w:val="single"/>
            <w:rtl w:val="0"/>
          </w:rPr>
          <w:t xml:space="preserve">details</w:t>
        </w:r>
      </w:hyperlink>
      <w:hyperlink r:id="rId63">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Paola: shared on Discord and emails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rFonts w:ascii="Trebuchet MS" w:cs="Trebuchet MS" w:eastAsia="Trebuchet MS" w:hAnsi="Trebuchet MS"/>
          <w:color w:val="1155cc"/>
          <w:u w:val="single"/>
        </w:rPr>
      </w:pPr>
      <w:hyperlink r:id="rId64">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tl w:val="0"/>
        </w:rPr>
      </w:r>
    </w:p>
    <w:p w:rsidR="00000000" w:rsidDel="00000000" w:rsidP="00000000" w:rsidRDefault="00000000" w:rsidRPr="00000000" w14:paraId="0000017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D">
      <w:pPr>
        <w:rPr>
          <w:rFonts w:ascii="Trebuchet MS" w:cs="Trebuchet MS" w:eastAsia="Trebuchet MS" w:hAnsi="Trebuchet MS"/>
          <w:color w:val="1155cc"/>
          <w:u w:val="single"/>
        </w:rPr>
      </w:pPr>
      <w:hyperlink r:id="rId65">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tl w:val="0"/>
        </w:rPr>
      </w:r>
    </w:p>
    <w:p w:rsidR="00000000" w:rsidDel="00000000" w:rsidP="00000000" w:rsidRDefault="00000000" w:rsidRPr="00000000" w14:paraId="0000017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7F">
      <w:pPr>
        <w:rPr>
          <w:rFonts w:ascii="Trebuchet MS" w:cs="Trebuchet MS" w:eastAsia="Trebuchet MS" w:hAnsi="Trebuchet MS"/>
          <w:color w:val="1155cc"/>
          <w:u w:val="single"/>
        </w:rPr>
      </w:pPr>
      <w:hyperlink r:id="rId66">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tl w:val="0"/>
        </w:rPr>
      </w:r>
    </w:p>
    <w:p w:rsidR="00000000" w:rsidDel="00000000" w:rsidP="00000000" w:rsidRDefault="00000000" w:rsidRPr="00000000" w14:paraId="0000018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7">
        <w:r w:rsidDel="00000000" w:rsidR="00000000" w:rsidRPr="00000000">
          <w:rPr>
            <w:rFonts w:ascii="Trebuchet MS" w:cs="Trebuchet MS" w:eastAsia="Trebuchet MS" w:hAnsi="Trebuchet MS"/>
            <w:rtl w:val="0"/>
          </w:rPr>
          <w:t xml:space="preserve"> </w:t>
        </w:r>
      </w:hyperlink>
      <w:hyperlink r:id="rId68">
        <w:r w:rsidDel="00000000" w:rsidR="00000000" w:rsidRPr="00000000">
          <w:rPr>
            <w:rFonts w:ascii="Trebuchet MS" w:cs="Trebuchet MS" w:eastAsia="Trebuchet MS" w:hAnsi="Trebuchet MS"/>
            <w:color w:val="1155cc"/>
            <w:u w:val="single"/>
            <w:rtl w:val="0"/>
          </w:rPr>
          <w:t xml:space="preserve">https://www.causeiq.com/organizations/view_990/454524080/0a793383b80305e7ccfb5bcd012520ac</w:t>
        </w:r>
      </w:hyperlink>
      <w:r w:rsidDel="00000000" w:rsidR="00000000" w:rsidRPr="00000000">
        <w:rPr>
          <w:rFonts w:ascii="Trebuchet MS" w:cs="Trebuchet MS" w:eastAsia="Trebuchet MS" w:hAnsi="Trebuchet MS"/>
          <w:rtl w:val="0"/>
        </w:rPr>
        <w:t xml:space="preserve"> for 2018</w:t>
      </w:r>
    </w:p>
    <w:p w:rsidR="00000000" w:rsidDel="00000000" w:rsidP="00000000" w:rsidRDefault="00000000" w:rsidRPr="00000000" w14:paraId="0000018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2">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69">
        <w:r w:rsidDel="00000000" w:rsidR="00000000" w:rsidRPr="00000000">
          <w:rPr>
            <w:rFonts w:ascii="Trebuchet MS" w:cs="Trebuchet MS" w:eastAsia="Trebuchet MS" w:hAnsi="Trebuchet MS"/>
            <w:color w:val="1155cc"/>
            <w:u w:val="single"/>
            <w:rtl w:val="0"/>
          </w:rPr>
          <w:t xml:space="preserve">https://projects.propublica.org/nonprofits/organizations/454524080/202022309349303707/full</w:t>
        </w:r>
      </w:hyperlink>
      <w:r w:rsidDel="00000000" w:rsidR="00000000" w:rsidRPr="00000000">
        <w:rPr>
          <w:rFonts w:ascii="Trebuchet MS" w:cs="Trebuchet MS" w:eastAsia="Trebuchet MS" w:hAnsi="Trebuchet MS"/>
          <w:rtl w:val="0"/>
        </w:rPr>
        <w:t xml:space="preserve"> for 2020 </w:t>
      </w:r>
    </w:p>
    <w:p w:rsidR="00000000" w:rsidDel="00000000" w:rsidP="00000000" w:rsidRDefault="00000000" w:rsidRPr="00000000" w14:paraId="0000018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hyperlink r:id="rId70">
        <w:r w:rsidDel="00000000" w:rsidR="00000000" w:rsidRPr="00000000">
          <w:rPr>
            <w:rFonts w:ascii="Trebuchet MS" w:cs="Trebuchet MS" w:eastAsia="Trebuchet MS" w:hAnsi="Trebuchet MS"/>
            <w:color w:val="1155cc"/>
            <w:u w:val="single"/>
            <w:rtl w:val="0"/>
          </w:rPr>
          <w:t xml:space="preserve">https://projects.propublica.org/nonprofits/organizations/454524080</w:t>
        </w:r>
      </w:hyperlink>
      <w:r w:rsidDel="00000000" w:rsidR="00000000" w:rsidRPr="00000000">
        <w:rPr>
          <w:rFonts w:ascii="Trebuchet MS" w:cs="Trebuchet MS" w:eastAsia="Trebuchet MS" w:hAnsi="Trebuchet MS"/>
          <w:rtl w:val="0"/>
        </w:rPr>
        <w:t xml:space="preserve"> for 2021.  </w:t>
      </w:r>
    </w:p>
    <w:p w:rsidR="00000000" w:rsidDel="00000000" w:rsidP="00000000" w:rsidRDefault="00000000" w:rsidRPr="00000000" w14:paraId="0000018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3"/>
        <w:rPr/>
      </w:pPr>
      <w:bookmarkStart w:colFirst="0" w:colLast="0" w:name="_jebu4ch4k7lr" w:id="26"/>
      <w:bookmarkEnd w:id="26"/>
      <w:r w:rsidDel="00000000" w:rsidR="00000000" w:rsidRPr="00000000">
        <w:rPr>
          <w:rtl w:val="0"/>
        </w:rPr>
        <w:t xml:space="preserve">Appendix E: Participatory Governance Based on </w:t>
      </w:r>
      <w:r w:rsidDel="00000000" w:rsidR="00000000" w:rsidRPr="00000000">
        <w:rPr>
          <w:rtl w:val="0"/>
        </w:rPr>
        <w:t xml:space="preserve">Consensus</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Setting up and testing the </w:t>
      </w:r>
      <w:hyperlink r:id="rId71">
        <w:r w:rsidDel="00000000" w:rsidR="00000000" w:rsidRPr="00000000">
          <w:rPr>
            <w:color w:val="1155cc"/>
            <w:u w:val="single"/>
            <w:rtl w:val="0"/>
          </w:rPr>
          <w:t xml:space="preserve">consensus governance model </w:t>
        </w:r>
      </w:hyperlink>
      <w:r w:rsidDel="00000000" w:rsidR="00000000" w:rsidRPr="00000000">
        <w:rPr>
          <w:rtl w:val="0"/>
        </w:rPr>
        <w:t xml:space="preserve"> for the New Institute </w:t>
      </w:r>
      <w:r w:rsidDel="00000000" w:rsidR="00000000" w:rsidRPr="00000000">
        <w:rPr>
          <w:rtl w:val="0"/>
        </w:rPr>
        <w:t xml:space="preserve">(which includes testing</w:t>
      </w:r>
    </w:p>
    <w:p w:rsidR="00000000" w:rsidDel="00000000" w:rsidP="00000000" w:rsidRDefault="00000000" w:rsidRPr="00000000" w14:paraId="0000018D">
      <w:pPr>
        <w:rPr/>
      </w:pPr>
      <w:r w:rsidDel="00000000" w:rsidR="00000000" w:rsidRPr="00000000">
        <w:rPr>
          <w:rtl w:val="0"/>
        </w:rPr>
        <w:t xml:space="preserve">A polling facility and issuing a recommendation for adoption)</w:t>
      </w:r>
      <w:r w:rsidDel="00000000" w:rsidR="00000000" w:rsidRPr="00000000">
        <w:rPr>
          <w:rtl w:val="0"/>
        </w:rPr>
      </w:r>
    </w:p>
    <w:p w:rsidR="00000000" w:rsidDel="00000000" w:rsidP="00000000" w:rsidRDefault="00000000" w:rsidRPr="00000000" w14:paraId="0000018E">
      <w:pPr>
        <w:rPr>
          <w:color w:val="1d1c1d"/>
          <w:sz w:val="23"/>
          <w:szCs w:val="23"/>
          <w:shd w:fill="f8f8f8" w:val="clear"/>
        </w:rPr>
      </w:pPr>
      <w:r w:rsidDel="00000000" w:rsidR="00000000" w:rsidRPr="00000000">
        <w:rPr>
          <w:rtl w:val="0"/>
        </w:rPr>
      </w:r>
    </w:p>
    <w:p w:rsidR="00000000" w:rsidDel="00000000" w:rsidP="00000000" w:rsidRDefault="00000000" w:rsidRPr="00000000" w14:paraId="0000018F">
      <w:pPr>
        <w:pStyle w:val="Heading3"/>
        <w:pBdr>
          <w:top w:color="auto" w:space="0" w:sz="0" w:val="none"/>
          <w:left w:color="auto" w:space="0" w:sz="0" w:val="none"/>
          <w:bottom w:color="auto" w:space="0" w:sz="0" w:val="none"/>
          <w:right w:color="auto" w:space="0" w:sz="0" w:val="none"/>
          <w:between w:color="auto" w:space="0" w:sz="0" w:val="none"/>
        </w:pBdr>
        <w:spacing w:after="160" w:before="160" w:line="331.2" w:lineRule="auto"/>
        <w:jc w:val="both"/>
        <w:rPr/>
      </w:pPr>
      <w:bookmarkStart w:colFirst="0" w:colLast="0" w:name="_bp8cy0n83ec4" w:id="27"/>
      <w:bookmarkEnd w:id="27"/>
      <w:r w:rsidDel="00000000" w:rsidR="00000000" w:rsidRPr="00000000">
        <w:rPr>
          <w:rtl w:val="0"/>
        </w:rPr>
        <w:t xml:space="preserve">Appendix F: Ronin Institute Domain Name </w:t>
      </w:r>
      <w:r w:rsidDel="00000000" w:rsidR="00000000" w:rsidRPr="00000000">
        <w:rPr>
          <w:rtl w:val="0"/>
        </w:rPr>
        <w:t xml:space="preserve">Registration</w:t>
      </w:r>
      <w:r w:rsidDel="00000000" w:rsidR="00000000" w:rsidRPr="00000000">
        <w:rPr>
          <w:rtl w:val="0"/>
        </w:rPr>
        <w:t xml:space="preserve">  </w:t>
      </w:r>
    </w:p>
    <w:p w:rsidR="00000000" w:rsidDel="00000000" w:rsidP="00000000" w:rsidRDefault="00000000" w:rsidRPr="00000000" w14:paraId="00000190">
      <w:pPr>
        <w:rPr>
          <w:color w:val="1d1c1d"/>
          <w:sz w:val="23"/>
          <w:szCs w:val="23"/>
          <w:shd w:fill="f8f8f8" w:val="clear"/>
        </w:rPr>
      </w:pPr>
      <w:r w:rsidDel="00000000" w:rsidR="00000000" w:rsidRPr="00000000">
        <w:rPr>
          <w:color w:val="1d1c1d"/>
          <w:sz w:val="23"/>
          <w:szCs w:val="23"/>
          <w:shd w:fill="f8f8f8" w:val="clear"/>
          <w:rtl w:val="0"/>
        </w:rPr>
        <w:t xml:space="preserve">On running a "whois" command on 2024-04-09, the following information was retrieved -</w:t>
      </w:r>
    </w:p>
    <w:p w:rsidR="00000000" w:rsidDel="00000000" w:rsidP="00000000" w:rsidRDefault="00000000" w:rsidRPr="00000000" w14:paraId="00000191">
      <w:pPr>
        <w:rPr>
          <w:color w:val="1d1c1d"/>
          <w:sz w:val="23"/>
          <w:szCs w:val="23"/>
          <w:shd w:fill="f8f8f8" w:val="clear"/>
        </w:rPr>
      </w:pPr>
      <w:r w:rsidDel="00000000" w:rsidR="00000000" w:rsidRPr="00000000">
        <w:rPr>
          <w:rtl w:val="0"/>
        </w:rPr>
      </w:r>
    </w:p>
    <w:p w:rsidR="00000000" w:rsidDel="00000000" w:rsidP="00000000" w:rsidRDefault="00000000" w:rsidRPr="00000000" w14:paraId="00000192">
      <w:pPr>
        <w:rPr>
          <w:color w:val="1d1c1d"/>
          <w:sz w:val="23"/>
          <w:szCs w:val="23"/>
          <w:shd w:fill="f8f8f8" w:val="clear"/>
        </w:rPr>
      </w:pPr>
      <w:r w:rsidDel="00000000" w:rsidR="00000000" w:rsidRPr="00000000">
        <w:rPr>
          <w:color w:val="1d1c1d"/>
          <w:sz w:val="23"/>
          <w:szCs w:val="23"/>
          <w:shd w:fill="f8f8f8" w:val="clear"/>
          <w:rtl w:val="0"/>
        </w:rPr>
        <w:t xml:space="preserve">$ whois ronininstitute.org</w:t>
      </w:r>
    </w:p>
    <w:p w:rsidR="00000000" w:rsidDel="00000000" w:rsidP="00000000" w:rsidRDefault="00000000" w:rsidRPr="00000000" w14:paraId="00000193">
      <w:pPr>
        <w:rPr>
          <w:color w:val="1d1c1d"/>
          <w:sz w:val="23"/>
          <w:szCs w:val="23"/>
          <w:shd w:fill="f8f8f8" w:val="clear"/>
        </w:rPr>
      </w:pPr>
      <w:r w:rsidDel="00000000" w:rsidR="00000000" w:rsidRPr="00000000">
        <w:rPr>
          <w:color w:val="1d1c1d"/>
          <w:sz w:val="23"/>
          <w:szCs w:val="23"/>
          <w:shd w:fill="f8f8f8" w:val="clear"/>
          <w:rtl w:val="0"/>
        </w:rPr>
        <w:t xml:space="preserve">Domain Name: ronininstitute.org</w:t>
      </w:r>
    </w:p>
    <w:p w:rsidR="00000000" w:rsidDel="00000000" w:rsidP="00000000" w:rsidRDefault="00000000" w:rsidRPr="00000000" w14:paraId="00000194">
      <w:pPr>
        <w:rPr>
          <w:color w:val="1d1c1d"/>
          <w:sz w:val="23"/>
          <w:szCs w:val="23"/>
          <w:shd w:fill="f8f8f8" w:val="clear"/>
        </w:rPr>
      </w:pPr>
      <w:r w:rsidDel="00000000" w:rsidR="00000000" w:rsidRPr="00000000">
        <w:rPr>
          <w:color w:val="1d1c1d"/>
          <w:sz w:val="23"/>
          <w:szCs w:val="23"/>
          <w:shd w:fill="f8f8f8" w:val="clear"/>
          <w:rtl w:val="0"/>
        </w:rPr>
        <w:t xml:space="preserve">Registry Domain ID: aad9c20d31a8423abe2d54e772bd2fe7-LROR</w:t>
      </w:r>
    </w:p>
    <w:p w:rsidR="00000000" w:rsidDel="00000000" w:rsidP="00000000" w:rsidRDefault="00000000" w:rsidRPr="00000000" w14:paraId="00000195">
      <w:pPr>
        <w:rPr>
          <w:color w:val="1d1c1d"/>
          <w:sz w:val="23"/>
          <w:szCs w:val="23"/>
          <w:shd w:fill="f8f8f8" w:val="clear"/>
        </w:rPr>
      </w:pPr>
      <w:r w:rsidDel="00000000" w:rsidR="00000000" w:rsidRPr="00000000">
        <w:rPr>
          <w:color w:val="1d1c1d"/>
          <w:sz w:val="23"/>
          <w:szCs w:val="23"/>
          <w:shd w:fill="f8f8f8" w:val="clear"/>
          <w:rtl w:val="0"/>
        </w:rPr>
        <w:t xml:space="preserve">Registrar WHOIS Server: whois.tucows.com</w:t>
      </w:r>
    </w:p>
    <w:p w:rsidR="00000000" w:rsidDel="00000000" w:rsidP="00000000" w:rsidRDefault="00000000" w:rsidRPr="00000000" w14:paraId="00000196">
      <w:pPr>
        <w:rPr>
          <w:b w:val="1"/>
          <w:color w:val="1d1c1d"/>
          <w:sz w:val="23"/>
          <w:szCs w:val="23"/>
          <w:shd w:fill="f8f8f8" w:val="clear"/>
        </w:rPr>
      </w:pPr>
      <w:r w:rsidDel="00000000" w:rsidR="00000000" w:rsidRPr="00000000">
        <w:rPr>
          <w:b w:val="1"/>
          <w:color w:val="1d1c1d"/>
          <w:sz w:val="23"/>
          <w:szCs w:val="23"/>
          <w:shd w:fill="f8f8f8" w:val="clear"/>
          <w:rtl w:val="0"/>
        </w:rPr>
        <w:t xml:space="preserve">Registrar URL: http://www.tucows.com</w:t>
      </w:r>
    </w:p>
    <w:p w:rsidR="00000000" w:rsidDel="00000000" w:rsidP="00000000" w:rsidRDefault="00000000" w:rsidRPr="00000000" w14:paraId="00000197">
      <w:pPr>
        <w:rPr>
          <w:b w:val="1"/>
          <w:color w:val="1d1c1d"/>
          <w:sz w:val="23"/>
          <w:szCs w:val="23"/>
          <w:shd w:fill="f8f8f8" w:val="clear"/>
        </w:rPr>
      </w:pPr>
      <w:r w:rsidDel="00000000" w:rsidR="00000000" w:rsidRPr="00000000">
        <w:rPr>
          <w:b w:val="1"/>
          <w:color w:val="1d1c1d"/>
          <w:sz w:val="23"/>
          <w:szCs w:val="23"/>
          <w:shd w:fill="f8f8f8" w:val="clear"/>
          <w:rtl w:val="0"/>
        </w:rPr>
        <w:t xml:space="preserve">Updated Date: 2024-03-09T13:29:12Z</w:t>
      </w:r>
    </w:p>
    <w:p w:rsidR="00000000" w:rsidDel="00000000" w:rsidP="00000000" w:rsidRDefault="00000000" w:rsidRPr="00000000" w14:paraId="00000198">
      <w:pPr>
        <w:rPr>
          <w:color w:val="1d1c1d"/>
          <w:sz w:val="23"/>
          <w:szCs w:val="23"/>
          <w:shd w:fill="f8f8f8" w:val="clear"/>
        </w:rPr>
      </w:pPr>
      <w:r w:rsidDel="00000000" w:rsidR="00000000" w:rsidRPr="00000000">
        <w:rPr>
          <w:color w:val="1d1c1d"/>
          <w:sz w:val="23"/>
          <w:szCs w:val="23"/>
          <w:shd w:fill="f8f8f8" w:val="clear"/>
          <w:rtl w:val="0"/>
        </w:rPr>
        <w:t xml:space="preserve">Creation Date: 2011-03-19T04:51:07Z</w:t>
      </w:r>
    </w:p>
    <w:p w:rsidR="00000000" w:rsidDel="00000000" w:rsidP="00000000" w:rsidRDefault="00000000" w:rsidRPr="00000000" w14:paraId="00000199">
      <w:pPr>
        <w:rPr>
          <w:b w:val="1"/>
          <w:color w:val="1d1c1d"/>
          <w:sz w:val="23"/>
          <w:szCs w:val="23"/>
          <w:shd w:fill="f8f8f8" w:val="clear"/>
        </w:rPr>
      </w:pPr>
      <w:r w:rsidDel="00000000" w:rsidR="00000000" w:rsidRPr="00000000">
        <w:rPr>
          <w:b w:val="1"/>
          <w:color w:val="1d1c1d"/>
          <w:sz w:val="23"/>
          <w:szCs w:val="23"/>
          <w:shd w:fill="f8f8f8" w:val="clear"/>
          <w:rtl w:val="0"/>
        </w:rPr>
        <w:t xml:space="preserve">Registry Expiry Date: 2025-03-19T04:51:07Z</w:t>
      </w:r>
    </w:p>
    <w:p w:rsidR="00000000" w:rsidDel="00000000" w:rsidP="00000000" w:rsidRDefault="00000000" w:rsidRPr="00000000" w14:paraId="0000019A">
      <w:pPr>
        <w:rPr>
          <w:color w:val="1d1c1d"/>
          <w:sz w:val="23"/>
          <w:szCs w:val="23"/>
          <w:shd w:fill="f8f8f8" w:val="clear"/>
        </w:rPr>
      </w:pPr>
      <w:r w:rsidDel="00000000" w:rsidR="00000000" w:rsidRPr="00000000">
        <w:rPr>
          <w:color w:val="1d1c1d"/>
          <w:sz w:val="23"/>
          <w:szCs w:val="23"/>
          <w:shd w:fill="f8f8f8" w:val="clear"/>
          <w:rtl w:val="0"/>
        </w:rPr>
        <w:t xml:space="preserve">Registrar: Tucows Domains Inc.</w:t>
      </w:r>
    </w:p>
    <w:p w:rsidR="00000000" w:rsidDel="00000000" w:rsidP="00000000" w:rsidRDefault="00000000" w:rsidRPr="00000000" w14:paraId="0000019B">
      <w:pPr>
        <w:rPr>
          <w:color w:val="1d1c1d"/>
          <w:sz w:val="23"/>
          <w:szCs w:val="23"/>
          <w:shd w:fill="f8f8f8" w:val="clear"/>
        </w:rPr>
      </w:pPr>
      <w:r w:rsidDel="00000000" w:rsidR="00000000" w:rsidRPr="00000000">
        <w:rPr>
          <w:color w:val="1d1c1d"/>
          <w:sz w:val="23"/>
          <w:szCs w:val="23"/>
          <w:shd w:fill="f8f8f8" w:val="clear"/>
          <w:rtl w:val="0"/>
        </w:rPr>
        <w:t xml:space="preserve">Registrar IANA ID: 69</w:t>
      </w:r>
    </w:p>
    <w:p w:rsidR="00000000" w:rsidDel="00000000" w:rsidP="00000000" w:rsidRDefault="00000000" w:rsidRPr="00000000" w14:paraId="0000019C">
      <w:pPr>
        <w:rPr>
          <w:color w:val="1d1c1d"/>
          <w:sz w:val="23"/>
          <w:szCs w:val="23"/>
          <w:shd w:fill="f8f8f8" w:val="clear"/>
        </w:rPr>
      </w:pPr>
      <w:r w:rsidDel="00000000" w:rsidR="00000000" w:rsidRPr="00000000">
        <w:rPr>
          <w:color w:val="1d1c1d"/>
          <w:sz w:val="23"/>
          <w:szCs w:val="23"/>
          <w:shd w:fill="f8f8f8" w:val="clear"/>
          <w:rtl w:val="0"/>
        </w:rPr>
        <w:t xml:space="preserve">Registrar Abuse Contact Email: domainabuse@tucows.com</w:t>
      </w:r>
    </w:p>
    <w:p w:rsidR="00000000" w:rsidDel="00000000" w:rsidP="00000000" w:rsidRDefault="00000000" w:rsidRPr="00000000" w14:paraId="0000019D">
      <w:pPr>
        <w:rPr>
          <w:color w:val="1d1c1d"/>
          <w:sz w:val="23"/>
          <w:szCs w:val="23"/>
          <w:shd w:fill="f8f8f8" w:val="clear"/>
        </w:rPr>
      </w:pPr>
      <w:r w:rsidDel="00000000" w:rsidR="00000000" w:rsidRPr="00000000">
        <w:rPr>
          <w:color w:val="1d1c1d"/>
          <w:sz w:val="23"/>
          <w:szCs w:val="23"/>
          <w:shd w:fill="f8f8f8" w:val="clear"/>
          <w:rtl w:val="0"/>
        </w:rPr>
        <w:t xml:space="preserve">Registrar Abuse Contact Phone: +1.4165350123</w:t>
      </w:r>
    </w:p>
    <w:p w:rsidR="00000000" w:rsidDel="00000000" w:rsidP="00000000" w:rsidRDefault="00000000" w:rsidRPr="00000000" w14:paraId="0000019E">
      <w:pPr>
        <w:rPr>
          <w:color w:val="1d1c1d"/>
          <w:sz w:val="23"/>
          <w:szCs w:val="23"/>
          <w:shd w:fill="f8f8f8" w:val="clear"/>
        </w:rPr>
      </w:pPr>
      <w:r w:rsidDel="00000000" w:rsidR="00000000" w:rsidRPr="00000000">
        <w:rPr>
          <w:color w:val="1d1c1d"/>
          <w:sz w:val="23"/>
          <w:szCs w:val="23"/>
          <w:shd w:fill="f8f8f8" w:val="clear"/>
          <w:rtl w:val="0"/>
        </w:rPr>
        <w:t xml:space="preserve">Domain Status: ok https://icann.org/epp#ok</w:t>
      </w:r>
    </w:p>
    <w:p w:rsidR="00000000" w:rsidDel="00000000" w:rsidP="00000000" w:rsidRDefault="00000000" w:rsidRPr="00000000" w14:paraId="0000019F">
      <w:pPr>
        <w:rPr>
          <w:color w:val="1d1c1d"/>
          <w:sz w:val="23"/>
          <w:szCs w:val="23"/>
          <w:shd w:fill="f8f8f8" w:val="clear"/>
        </w:rPr>
      </w:pPr>
      <w:r w:rsidDel="00000000" w:rsidR="00000000" w:rsidRPr="00000000">
        <w:rPr>
          <w:color w:val="1d1c1d"/>
          <w:sz w:val="23"/>
          <w:szCs w:val="23"/>
          <w:shd w:fill="f8f8f8" w:val="clear"/>
          <w:rtl w:val="0"/>
        </w:rPr>
        <w:t xml:space="preserve">Registry Registrant ID: REDACTED FOR PRIVACY</w:t>
      </w:r>
    </w:p>
    <w:p w:rsidR="00000000" w:rsidDel="00000000" w:rsidP="00000000" w:rsidRDefault="00000000" w:rsidRPr="00000000" w14:paraId="000001A0">
      <w:pPr>
        <w:rPr>
          <w:color w:val="1d1c1d"/>
          <w:sz w:val="23"/>
          <w:szCs w:val="23"/>
          <w:shd w:fill="f8f8f8" w:val="clear"/>
        </w:rPr>
      </w:pPr>
      <w:r w:rsidDel="00000000" w:rsidR="00000000" w:rsidRPr="00000000">
        <w:rPr>
          <w:color w:val="1d1c1d"/>
          <w:sz w:val="23"/>
          <w:szCs w:val="23"/>
          <w:shd w:fill="f8f8f8" w:val="clear"/>
          <w:rtl w:val="0"/>
        </w:rPr>
        <w:t xml:space="preserve">Registrant Name: REDACTED FOR PRIVACY</w:t>
      </w:r>
    </w:p>
    <w:p w:rsidR="00000000" w:rsidDel="00000000" w:rsidP="00000000" w:rsidRDefault="00000000" w:rsidRPr="00000000" w14:paraId="000001A1">
      <w:pPr>
        <w:rPr>
          <w:b w:val="1"/>
          <w:color w:val="1d1c1d"/>
          <w:sz w:val="23"/>
          <w:szCs w:val="23"/>
          <w:shd w:fill="f8f8f8" w:val="clear"/>
        </w:rPr>
      </w:pPr>
      <w:r w:rsidDel="00000000" w:rsidR="00000000" w:rsidRPr="00000000">
        <w:rPr>
          <w:b w:val="1"/>
          <w:color w:val="1d1c1d"/>
          <w:sz w:val="23"/>
          <w:szCs w:val="23"/>
          <w:shd w:fill="f8f8f8" w:val="clear"/>
          <w:rtl w:val="0"/>
        </w:rPr>
        <w:t xml:space="preserve">Registrant Organization: Jon Wilkins</w:t>
      </w:r>
    </w:p>
    <w:p w:rsidR="00000000" w:rsidDel="00000000" w:rsidP="00000000" w:rsidRDefault="00000000" w:rsidRPr="00000000" w14:paraId="000001A2">
      <w:pPr>
        <w:rPr>
          <w:color w:val="1d1c1d"/>
          <w:sz w:val="23"/>
          <w:szCs w:val="23"/>
          <w:shd w:fill="f8f8f8" w:val="clear"/>
        </w:rPr>
      </w:pPr>
      <w:r w:rsidDel="00000000" w:rsidR="00000000" w:rsidRPr="00000000">
        <w:rPr>
          <w:color w:val="1d1c1d"/>
          <w:sz w:val="23"/>
          <w:szCs w:val="23"/>
          <w:shd w:fill="f8f8f8" w:val="clear"/>
          <w:rtl w:val="0"/>
        </w:rPr>
        <w:t xml:space="preserve">Registrant Street: REDACTED FOR PRIVACY</w:t>
      </w:r>
    </w:p>
    <w:p w:rsidR="00000000" w:rsidDel="00000000" w:rsidP="00000000" w:rsidRDefault="00000000" w:rsidRPr="00000000" w14:paraId="000001A3">
      <w:pPr>
        <w:rPr>
          <w:color w:val="1d1c1d"/>
          <w:sz w:val="23"/>
          <w:szCs w:val="23"/>
          <w:shd w:fill="f8f8f8" w:val="clear"/>
        </w:rPr>
      </w:pPr>
      <w:r w:rsidDel="00000000" w:rsidR="00000000" w:rsidRPr="00000000">
        <w:rPr>
          <w:color w:val="1d1c1d"/>
          <w:sz w:val="23"/>
          <w:szCs w:val="23"/>
          <w:shd w:fill="f8f8f8" w:val="clear"/>
          <w:rtl w:val="0"/>
        </w:rPr>
        <w:t xml:space="preserve">Registrant City: REDACTED FOR PRIVACY</w:t>
      </w:r>
    </w:p>
    <w:p w:rsidR="00000000" w:rsidDel="00000000" w:rsidP="00000000" w:rsidRDefault="00000000" w:rsidRPr="00000000" w14:paraId="000001A4">
      <w:pPr>
        <w:rPr>
          <w:color w:val="1d1c1d"/>
          <w:sz w:val="23"/>
          <w:szCs w:val="23"/>
          <w:shd w:fill="f8f8f8" w:val="clear"/>
        </w:rPr>
      </w:pPr>
      <w:r w:rsidDel="00000000" w:rsidR="00000000" w:rsidRPr="00000000">
        <w:rPr>
          <w:color w:val="1d1c1d"/>
          <w:sz w:val="23"/>
          <w:szCs w:val="23"/>
          <w:shd w:fill="f8f8f8" w:val="clear"/>
          <w:rtl w:val="0"/>
        </w:rPr>
        <w:t xml:space="preserve">Registrant State/Province: NJ</w:t>
      </w:r>
    </w:p>
    <w:p w:rsidR="00000000" w:rsidDel="00000000" w:rsidP="00000000" w:rsidRDefault="00000000" w:rsidRPr="00000000" w14:paraId="000001A5">
      <w:pPr>
        <w:rPr>
          <w:color w:val="1d1c1d"/>
          <w:sz w:val="23"/>
          <w:szCs w:val="23"/>
          <w:shd w:fill="f8f8f8" w:val="clear"/>
        </w:rPr>
      </w:pPr>
      <w:r w:rsidDel="00000000" w:rsidR="00000000" w:rsidRPr="00000000">
        <w:rPr>
          <w:color w:val="1d1c1d"/>
          <w:sz w:val="23"/>
          <w:szCs w:val="23"/>
          <w:shd w:fill="f8f8f8" w:val="clear"/>
          <w:rtl w:val="0"/>
        </w:rPr>
        <w:t xml:space="preserve">Registrant Postal Code: REDACTED FOR PRIVACY</w:t>
      </w:r>
    </w:p>
    <w:p w:rsidR="00000000" w:rsidDel="00000000" w:rsidP="00000000" w:rsidRDefault="00000000" w:rsidRPr="00000000" w14:paraId="000001A6">
      <w:pPr>
        <w:rPr>
          <w:color w:val="1d1c1d"/>
          <w:sz w:val="23"/>
          <w:szCs w:val="23"/>
          <w:shd w:fill="f8f8f8" w:val="clear"/>
        </w:rPr>
      </w:pPr>
      <w:r w:rsidDel="00000000" w:rsidR="00000000" w:rsidRPr="00000000">
        <w:rPr>
          <w:color w:val="1d1c1d"/>
          <w:sz w:val="23"/>
          <w:szCs w:val="23"/>
          <w:shd w:fill="f8f8f8" w:val="clear"/>
          <w:rtl w:val="0"/>
        </w:rPr>
        <w:t xml:space="preserve">Registrant Country: US</w:t>
      </w:r>
    </w:p>
    <w:p w:rsidR="00000000" w:rsidDel="00000000" w:rsidP="00000000" w:rsidRDefault="00000000" w:rsidRPr="00000000" w14:paraId="000001A7">
      <w:pPr>
        <w:rPr>
          <w:color w:val="1d1c1d"/>
          <w:sz w:val="23"/>
          <w:szCs w:val="23"/>
          <w:shd w:fill="f8f8f8" w:val="clear"/>
        </w:rPr>
      </w:pPr>
      <w:r w:rsidDel="00000000" w:rsidR="00000000" w:rsidRPr="00000000">
        <w:rPr>
          <w:color w:val="1d1c1d"/>
          <w:sz w:val="23"/>
          <w:szCs w:val="23"/>
          <w:shd w:fill="f8f8f8" w:val="clear"/>
          <w:rtl w:val="0"/>
        </w:rPr>
        <w:t xml:space="preserve">Registrant Phone: REDACTED FOR PRIVACY</w:t>
      </w:r>
    </w:p>
    <w:p w:rsidR="00000000" w:rsidDel="00000000" w:rsidP="00000000" w:rsidRDefault="00000000" w:rsidRPr="00000000" w14:paraId="000001A8">
      <w:pPr>
        <w:rPr>
          <w:color w:val="1d1c1d"/>
          <w:sz w:val="23"/>
          <w:szCs w:val="23"/>
          <w:shd w:fill="f8f8f8" w:val="clear"/>
        </w:rPr>
      </w:pPr>
      <w:r w:rsidDel="00000000" w:rsidR="00000000" w:rsidRPr="00000000">
        <w:rPr>
          <w:color w:val="1d1c1d"/>
          <w:sz w:val="23"/>
          <w:szCs w:val="23"/>
          <w:shd w:fill="f8f8f8" w:val="clear"/>
          <w:rtl w:val="0"/>
        </w:rPr>
        <w:t xml:space="preserve">Registrant Phone Ext: REDACTED FOR PRIVACY</w:t>
      </w:r>
    </w:p>
    <w:p w:rsidR="00000000" w:rsidDel="00000000" w:rsidP="00000000" w:rsidRDefault="00000000" w:rsidRPr="00000000" w14:paraId="000001A9">
      <w:pPr>
        <w:rPr>
          <w:color w:val="1d1c1d"/>
          <w:sz w:val="23"/>
          <w:szCs w:val="23"/>
          <w:shd w:fill="f8f8f8" w:val="clear"/>
        </w:rPr>
      </w:pPr>
      <w:r w:rsidDel="00000000" w:rsidR="00000000" w:rsidRPr="00000000">
        <w:rPr>
          <w:color w:val="1d1c1d"/>
          <w:sz w:val="23"/>
          <w:szCs w:val="23"/>
          <w:shd w:fill="f8f8f8" w:val="clear"/>
          <w:rtl w:val="0"/>
        </w:rPr>
        <w:t xml:space="preserve">Registrant Fax: REDACTED FOR PRIVACY</w:t>
      </w:r>
    </w:p>
    <w:p w:rsidR="00000000" w:rsidDel="00000000" w:rsidP="00000000" w:rsidRDefault="00000000" w:rsidRPr="00000000" w14:paraId="000001AA">
      <w:pPr>
        <w:rPr>
          <w:color w:val="1d1c1d"/>
          <w:sz w:val="23"/>
          <w:szCs w:val="23"/>
          <w:shd w:fill="f8f8f8" w:val="clear"/>
        </w:rPr>
      </w:pPr>
      <w:r w:rsidDel="00000000" w:rsidR="00000000" w:rsidRPr="00000000">
        <w:rPr>
          <w:color w:val="1d1c1d"/>
          <w:sz w:val="23"/>
          <w:szCs w:val="23"/>
          <w:shd w:fill="f8f8f8" w:val="clear"/>
          <w:rtl w:val="0"/>
        </w:rPr>
        <w:t xml:space="preserve">Registrant Fax Ext: REDACTED FOR PRIVACY</w:t>
      </w:r>
    </w:p>
    <w:p w:rsidR="00000000" w:rsidDel="00000000" w:rsidP="00000000" w:rsidRDefault="00000000" w:rsidRPr="00000000" w14:paraId="000001AB">
      <w:pPr>
        <w:rPr>
          <w:color w:val="1d1c1d"/>
          <w:sz w:val="23"/>
          <w:szCs w:val="23"/>
          <w:shd w:fill="f8f8f8" w:val="clear"/>
        </w:rPr>
      </w:pPr>
      <w:r w:rsidDel="00000000" w:rsidR="00000000" w:rsidRPr="00000000">
        <w:rPr>
          <w:color w:val="1d1c1d"/>
          <w:sz w:val="23"/>
          <w:szCs w:val="23"/>
          <w:shd w:fill="f8f8f8" w:val="clear"/>
          <w:rtl w:val="0"/>
        </w:rPr>
        <w:t xml:space="preserve">Registrant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AC">
      <w:pPr>
        <w:rPr>
          <w:color w:val="1d1c1d"/>
          <w:sz w:val="23"/>
          <w:szCs w:val="23"/>
          <w:shd w:fill="f8f8f8" w:val="clear"/>
        </w:rPr>
      </w:pPr>
      <w:r w:rsidDel="00000000" w:rsidR="00000000" w:rsidRPr="00000000">
        <w:rPr>
          <w:color w:val="1d1c1d"/>
          <w:sz w:val="23"/>
          <w:szCs w:val="23"/>
          <w:shd w:fill="f8f8f8" w:val="clear"/>
          <w:rtl w:val="0"/>
        </w:rPr>
        <w:t xml:space="preserve">Registry Admin ID: REDACTED FOR PRIVACY</w:t>
      </w:r>
    </w:p>
    <w:p w:rsidR="00000000" w:rsidDel="00000000" w:rsidP="00000000" w:rsidRDefault="00000000" w:rsidRPr="00000000" w14:paraId="000001AD">
      <w:pPr>
        <w:rPr>
          <w:color w:val="1d1c1d"/>
          <w:sz w:val="23"/>
          <w:szCs w:val="23"/>
          <w:shd w:fill="f8f8f8" w:val="clear"/>
        </w:rPr>
      </w:pPr>
      <w:r w:rsidDel="00000000" w:rsidR="00000000" w:rsidRPr="00000000">
        <w:rPr>
          <w:color w:val="1d1c1d"/>
          <w:sz w:val="23"/>
          <w:szCs w:val="23"/>
          <w:shd w:fill="f8f8f8" w:val="clear"/>
          <w:rtl w:val="0"/>
        </w:rPr>
        <w:t xml:space="preserve">Admin Name: REDACTED FOR PRIVACY</w:t>
      </w:r>
    </w:p>
    <w:p w:rsidR="00000000" w:rsidDel="00000000" w:rsidP="00000000" w:rsidRDefault="00000000" w:rsidRPr="00000000" w14:paraId="000001AE">
      <w:pPr>
        <w:rPr>
          <w:color w:val="1d1c1d"/>
          <w:sz w:val="23"/>
          <w:szCs w:val="23"/>
          <w:shd w:fill="f8f8f8" w:val="clear"/>
        </w:rPr>
      </w:pPr>
      <w:r w:rsidDel="00000000" w:rsidR="00000000" w:rsidRPr="00000000">
        <w:rPr>
          <w:color w:val="1d1c1d"/>
          <w:sz w:val="23"/>
          <w:szCs w:val="23"/>
          <w:shd w:fill="f8f8f8" w:val="clear"/>
          <w:rtl w:val="0"/>
        </w:rPr>
        <w:t xml:space="preserve">Admin Organization: REDACTED FOR PRIVACY</w:t>
      </w:r>
    </w:p>
    <w:p w:rsidR="00000000" w:rsidDel="00000000" w:rsidP="00000000" w:rsidRDefault="00000000" w:rsidRPr="00000000" w14:paraId="000001AF">
      <w:pPr>
        <w:rPr>
          <w:color w:val="1d1c1d"/>
          <w:sz w:val="23"/>
          <w:szCs w:val="23"/>
          <w:shd w:fill="f8f8f8" w:val="clear"/>
        </w:rPr>
      </w:pPr>
      <w:r w:rsidDel="00000000" w:rsidR="00000000" w:rsidRPr="00000000">
        <w:rPr>
          <w:color w:val="1d1c1d"/>
          <w:sz w:val="23"/>
          <w:szCs w:val="23"/>
          <w:shd w:fill="f8f8f8" w:val="clear"/>
          <w:rtl w:val="0"/>
        </w:rPr>
        <w:t xml:space="preserve">Admin Street: REDACTED FOR PRIVACY</w:t>
      </w:r>
    </w:p>
    <w:p w:rsidR="00000000" w:rsidDel="00000000" w:rsidP="00000000" w:rsidRDefault="00000000" w:rsidRPr="00000000" w14:paraId="000001B0">
      <w:pPr>
        <w:rPr>
          <w:color w:val="1d1c1d"/>
          <w:sz w:val="23"/>
          <w:szCs w:val="23"/>
          <w:shd w:fill="f8f8f8" w:val="clear"/>
        </w:rPr>
      </w:pPr>
      <w:r w:rsidDel="00000000" w:rsidR="00000000" w:rsidRPr="00000000">
        <w:rPr>
          <w:color w:val="1d1c1d"/>
          <w:sz w:val="23"/>
          <w:szCs w:val="23"/>
          <w:shd w:fill="f8f8f8" w:val="clear"/>
          <w:rtl w:val="0"/>
        </w:rPr>
        <w:t xml:space="preserve">Admin City: REDACTED FOR PRIVACY</w:t>
      </w:r>
    </w:p>
    <w:p w:rsidR="00000000" w:rsidDel="00000000" w:rsidP="00000000" w:rsidRDefault="00000000" w:rsidRPr="00000000" w14:paraId="000001B1">
      <w:pPr>
        <w:rPr>
          <w:color w:val="1d1c1d"/>
          <w:sz w:val="23"/>
          <w:szCs w:val="23"/>
          <w:shd w:fill="f8f8f8" w:val="clear"/>
        </w:rPr>
      </w:pPr>
      <w:r w:rsidDel="00000000" w:rsidR="00000000" w:rsidRPr="00000000">
        <w:rPr>
          <w:color w:val="1d1c1d"/>
          <w:sz w:val="23"/>
          <w:szCs w:val="23"/>
          <w:shd w:fill="f8f8f8" w:val="clear"/>
          <w:rtl w:val="0"/>
        </w:rPr>
        <w:t xml:space="preserve">Admin State/Province: REDACTED FOR PRIVACY</w:t>
      </w:r>
    </w:p>
    <w:p w:rsidR="00000000" w:rsidDel="00000000" w:rsidP="00000000" w:rsidRDefault="00000000" w:rsidRPr="00000000" w14:paraId="000001B2">
      <w:pPr>
        <w:rPr>
          <w:color w:val="1d1c1d"/>
          <w:sz w:val="23"/>
          <w:szCs w:val="23"/>
          <w:shd w:fill="f8f8f8" w:val="clear"/>
        </w:rPr>
      </w:pPr>
      <w:r w:rsidDel="00000000" w:rsidR="00000000" w:rsidRPr="00000000">
        <w:rPr>
          <w:color w:val="1d1c1d"/>
          <w:sz w:val="23"/>
          <w:szCs w:val="23"/>
          <w:shd w:fill="f8f8f8" w:val="clear"/>
          <w:rtl w:val="0"/>
        </w:rPr>
        <w:t xml:space="preserve">Admin Postal Code: REDACTED FOR PRIVACY</w:t>
      </w:r>
    </w:p>
    <w:p w:rsidR="00000000" w:rsidDel="00000000" w:rsidP="00000000" w:rsidRDefault="00000000" w:rsidRPr="00000000" w14:paraId="000001B3">
      <w:pPr>
        <w:rPr>
          <w:color w:val="1d1c1d"/>
          <w:sz w:val="23"/>
          <w:szCs w:val="23"/>
          <w:shd w:fill="f8f8f8" w:val="clear"/>
        </w:rPr>
      </w:pPr>
      <w:r w:rsidDel="00000000" w:rsidR="00000000" w:rsidRPr="00000000">
        <w:rPr>
          <w:color w:val="1d1c1d"/>
          <w:sz w:val="23"/>
          <w:szCs w:val="23"/>
          <w:shd w:fill="f8f8f8" w:val="clear"/>
          <w:rtl w:val="0"/>
        </w:rPr>
        <w:t xml:space="preserve">Admin Country: REDACTED FOR PRIVACY</w:t>
      </w:r>
    </w:p>
    <w:p w:rsidR="00000000" w:rsidDel="00000000" w:rsidP="00000000" w:rsidRDefault="00000000" w:rsidRPr="00000000" w14:paraId="000001B4">
      <w:pPr>
        <w:rPr>
          <w:color w:val="1d1c1d"/>
          <w:sz w:val="23"/>
          <w:szCs w:val="23"/>
          <w:shd w:fill="f8f8f8" w:val="clear"/>
        </w:rPr>
      </w:pPr>
      <w:r w:rsidDel="00000000" w:rsidR="00000000" w:rsidRPr="00000000">
        <w:rPr>
          <w:color w:val="1d1c1d"/>
          <w:sz w:val="23"/>
          <w:szCs w:val="23"/>
          <w:shd w:fill="f8f8f8" w:val="clear"/>
          <w:rtl w:val="0"/>
        </w:rPr>
        <w:t xml:space="preserve">Admin Phone: REDACTED FOR PRIVACY</w:t>
      </w:r>
    </w:p>
    <w:p w:rsidR="00000000" w:rsidDel="00000000" w:rsidP="00000000" w:rsidRDefault="00000000" w:rsidRPr="00000000" w14:paraId="000001B5">
      <w:pPr>
        <w:rPr>
          <w:color w:val="1d1c1d"/>
          <w:sz w:val="23"/>
          <w:szCs w:val="23"/>
          <w:shd w:fill="f8f8f8" w:val="clear"/>
        </w:rPr>
      </w:pPr>
      <w:r w:rsidDel="00000000" w:rsidR="00000000" w:rsidRPr="00000000">
        <w:rPr>
          <w:color w:val="1d1c1d"/>
          <w:sz w:val="23"/>
          <w:szCs w:val="23"/>
          <w:shd w:fill="f8f8f8" w:val="clear"/>
          <w:rtl w:val="0"/>
        </w:rPr>
        <w:t xml:space="preserve">Admin Phone Ext: REDACTED FOR PRIVACY</w:t>
      </w:r>
    </w:p>
    <w:p w:rsidR="00000000" w:rsidDel="00000000" w:rsidP="00000000" w:rsidRDefault="00000000" w:rsidRPr="00000000" w14:paraId="000001B6">
      <w:pPr>
        <w:rPr>
          <w:color w:val="1d1c1d"/>
          <w:sz w:val="23"/>
          <w:szCs w:val="23"/>
          <w:shd w:fill="f8f8f8" w:val="clear"/>
        </w:rPr>
      </w:pPr>
      <w:r w:rsidDel="00000000" w:rsidR="00000000" w:rsidRPr="00000000">
        <w:rPr>
          <w:color w:val="1d1c1d"/>
          <w:sz w:val="23"/>
          <w:szCs w:val="23"/>
          <w:shd w:fill="f8f8f8" w:val="clear"/>
          <w:rtl w:val="0"/>
        </w:rPr>
        <w:t xml:space="preserve">Admin Fax: REDACTED FOR PRIVACY</w:t>
      </w:r>
    </w:p>
    <w:p w:rsidR="00000000" w:rsidDel="00000000" w:rsidP="00000000" w:rsidRDefault="00000000" w:rsidRPr="00000000" w14:paraId="000001B7">
      <w:pPr>
        <w:rPr>
          <w:color w:val="1d1c1d"/>
          <w:sz w:val="23"/>
          <w:szCs w:val="23"/>
          <w:shd w:fill="f8f8f8" w:val="clear"/>
        </w:rPr>
      </w:pPr>
      <w:r w:rsidDel="00000000" w:rsidR="00000000" w:rsidRPr="00000000">
        <w:rPr>
          <w:color w:val="1d1c1d"/>
          <w:sz w:val="23"/>
          <w:szCs w:val="23"/>
          <w:shd w:fill="f8f8f8" w:val="clear"/>
          <w:rtl w:val="0"/>
        </w:rPr>
        <w:t xml:space="preserve">Admin Fax Ext: REDACTED FOR PRIVACY</w:t>
      </w:r>
    </w:p>
    <w:p w:rsidR="00000000" w:rsidDel="00000000" w:rsidP="00000000" w:rsidRDefault="00000000" w:rsidRPr="00000000" w14:paraId="000001B8">
      <w:pPr>
        <w:rPr>
          <w:color w:val="1d1c1d"/>
          <w:sz w:val="23"/>
          <w:szCs w:val="23"/>
          <w:shd w:fill="f8f8f8" w:val="clear"/>
        </w:rPr>
      </w:pPr>
      <w:r w:rsidDel="00000000" w:rsidR="00000000" w:rsidRPr="00000000">
        <w:rPr>
          <w:color w:val="1d1c1d"/>
          <w:sz w:val="23"/>
          <w:szCs w:val="23"/>
          <w:shd w:fill="f8f8f8" w:val="clear"/>
          <w:rtl w:val="0"/>
        </w:rPr>
        <w:t xml:space="preserve">Admin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B9">
      <w:pPr>
        <w:rPr>
          <w:color w:val="1d1c1d"/>
          <w:sz w:val="23"/>
          <w:szCs w:val="23"/>
          <w:shd w:fill="f8f8f8" w:val="clear"/>
        </w:rPr>
      </w:pPr>
      <w:r w:rsidDel="00000000" w:rsidR="00000000" w:rsidRPr="00000000">
        <w:rPr>
          <w:color w:val="1d1c1d"/>
          <w:sz w:val="23"/>
          <w:szCs w:val="23"/>
          <w:shd w:fill="f8f8f8" w:val="clear"/>
          <w:rtl w:val="0"/>
        </w:rPr>
        <w:t xml:space="preserve">Registry Tech ID: REDACTED FOR PRIVACY</w:t>
      </w:r>
    </w:p>
    <w:p w:rsidR="00000000" w:rsidDel="00000000" w:rsidP="00000000" w:rsidRDefault="00000000" w:rsidRPr="00000000" w14:paraId="000001BA">
      <w:pPr>
        <w:rPr>
          <w:color w:val="1d1c1d"/>
          <w:sz w:val="23"/>
          <w:szCs w:val="23"/>
          <w:shd w:fill="f8f8f8" w:val="clear"/>
        </w:rPr>
      </w:pPr>
      <w:r w:rsidDel="00000000" w:rsidR="00000000" w:rsidRPr="00000000">
        <w:rPr>
          <w:color w:val="1d1c1d"/>
          <w:sz w:val="23"/>
          <w:szCs w:val="23"/>
          <w:shd w:fill="f8f8f8" w:val="clear"/>
          <w:rtl w:val="0"/>
        </w:rPr>
        <w:t xml:space="preserve">Tech Name: REDACTED FOR PRIVACY</w:t>
      </w:r>
    </w:p>
    <w:p w:rsidR="00000000" w:rsidDel="00000000" w:rsidP="00000000" w:rsidRDefault="00000000" w:rsidRPr="00000000" w14:paraId="000001BB">
      <w:pPr>
        <w:rPr>
          <w:color w:val="1d1c1d"/>
          <w:sz w:val="23"/>
          <w:szCs w:val="23"/>
          <w:shd w:fill="f8f8f8" w:val="clear"/>
        </w:rPr>
      </w:pPr>
      <w:r w:rsidDel="00000000" w:rsidR="00000000" w:rsidRPr="00000000">
        <w:rPr>
          <w:color w:val="1d1c1d"/>
          <w:sz w:val="23"/>
          <w:szCs w:val="23"/>
          <w:shd w:fill="f8f8f8" w:val="clear"/>
          <w:rtl w:val="0"/>
        </w:rPr>
        <w:t xml:space="preserve">Tech Organization: REDACTED FOR PRIVACY</w:t>
      </w:r>
    </w:p>
    <w:p w:rsidR="00000000" w:rsidDel="00000000" w:rsidP="00000000" w:rsidRDefault="00000000" w:rsidRPr="00000000" w14:paraId="000001BC">
      <w:pPr>
        <w:rPr>
          <w:color w:val="1d1c1d"/>
          <w:sz w:val="23"/>
          <w:szCs w:val="23"/>
          <w:shd w:fill="f8f8f8" w:val="clear"/>
        </w:rPr>
      </w:pPr>
      <w:r w:rsidDel="00000000" w:rsidR="00000000" w:rsidRPr="00000000">
        <w:rPr>
          <w:color w:val="1d1c1d"/>
          <w:sz w:val="23"/>
          <w:szCs w:val="23"/>
          <w:shd w:fill="f8f8f8" w:val="clear"/>
          <w:rtl w:val="0"/>
        </w:rPr>
        <w:t xml:space="preserve">Tech Street: REDACTED FOR PRIVACY</w:t>
      </w:r>
    </w:p>
    <w:p w:rsidR="00000000" w:rsidDel="00000000" w:rsidP="00000000" w:rsidRDefault="00000000" w:rsidRPr="00000000" w14:paraId="000001BD">
      <w:pPr>
        <w:rPr>
          <w:color w:val="1d1c1d"/>
          <w:sz w:val="23"/>
          <w:szCs w:val="23"/>
          <w:shd w:fill="f8f8f8" w:val="clear"/>
        </w:rPr>
      </w:pPr>
      <w:r w:rsidDel="00000000" w:rsidR="00000000" w:rsidRPr="00000000">
        <w:rPr>
          <w:color w:val="1d1c1d"/>
          <w:sz w:val="23"/>
          <w:szCs w:val="23"/>
          <w:shd w:fill="f8f8f8" w:val="clear"/>
          <w:rtl w:val="0"/>
        </w:rPr>
        <w:t xml:space="preserve">Tech City: REDACTED FOR PRIVACY</w:t>
      </w:r>
    </w:p>
    <w:p w:rsidR="00000000" w:rsidDel="00000000" w:rsidP="00000000" w:rsidRDefault="00000000" w:rsidRPr="00000000" w14:paraId="000001BE">
      <w:pPr>
        <w:rPr>
          <w:color w:val="1d1c1d"/>
          <w:sz w:val="23"/>
          <w:szCs w:val="23"/>
          <w:shd w:fill="f8f8f8" w:val="clear"/>
        </w:rPr>
      </w:pPr>
      <w:r w:rsidDel="00000000" w:rsidR="00000000" w:rsidRPr="00000000">
        <w:rPr>
          <w:color w:val="1d1c1d"/>
          <w:sz w:val="23"/>
          <w:szCs w:val="23"/>
          <w:shd w:fill="f8f8f8" w:val="clear"/>
          <w:rtl w:val="0"/>
        </w:rPr>
        <w:t xml:space="preserve">Tech State/Province: REDACTED FOR PRIVACY</w:t>
      </w:r>
    </w:p>
    <w:p w:rsidR="00000000" w:rsidDel="00000000" w:rsidP="00000000" w:rsidRDefault="00000000" w:rsidRPr="00000000" w14:paraId="000001BF">
      <w:pPr>
        <w:rPr>
          <w:color w:val="1d1c1d"/>
          <w:sz w:val="23"/>
          <w:szCs w:val="23"/>
          <w:shd w:fill="f8f8f8" w:val="clear"/>
        </w:rPr>
      </w:pPr>
      <w:r w:rsidDel="00000000" w:rsidR="00000000" w:rsidRPr="00000000">
        <w:rPr>
          <w:color w:val="1d1c1d"/>
          <w:sz w:val="23"/>
          <w:szCs w:val="23"/>
          <w:shd w:fill="f8f8f8" w:val="clear"/>
          <w:rtl w:val="0"/>
        </w:rPr>
        <w:t xml:space="preserve">Tech Postal Code: REDACTED FOR PRIVACY</w:t>
      </w:r>
    </w:p>
    <w:p w:rsidR="00000000" w:rsidDel="00000000" w:rsidP="00000000" w:rsidRDefault="00000000" w:rsidRPr="00000000" w14:paraId="000001C0">
      <w:pPr>
        <w:rPr>
          <w:color w:val="1d1c1d"/>
          <w:sz w:val="23"/>
          <w:szCs w:val="23"/>
          <w:shd w:fill="f8f8f8" w:val="clear"/>
        </w:rPr>
      </w:pPr>
      <w:r w:rsidDel="00000000" w:rsidR="00000000" w:rsidRPr="00000000">
        <w:rPr>
          <w:color w:val="1d1c1d"/>
          <w:sz w:val="23"/>
          <w:szCs w:val="23"/>
          <w:shd w:fill="f8f8f8" w:val="clear"/>
          <w:rtl w:val="0"/>
        </w:rPr>
        <w:t xml:space="preserve">Tech Country: REDACTED FOR PRIVACY</w:t>
      </w:r>
    </w:p>
    <w:p w:rsidR="00000000" w:rsidDel="00000000" w:rsidP="00000000" w:rsidRDefault="00000000" w:rsidRPr="00000000" w14:paraId="000001C1">
      <w:pPr>
        <w:rPr>
          <w:color w:val="1d1c1d"/>
          <w:sz w:val="23"/>
          <w:szCs w:val="23"/>
          <w:shd w:fill="f8f8f8" w:val="clear"/>
        </w:rPr>
      </w:pPr>
      <w:r w:rsidDel="00000000" w:rsidR="00000000" w:rsidRPr="00000000">
        <w:rPr>
          <w:color w:val="1d1c1d"/>
          <w:sz w:val="23"/>
          <w:szCs w:val="23"/>
          <w:shd w:fill="f8f8f8" w:val="clear"/>
          <w:rtl w:val="0"/>
        </w:rPr>
        <w:t xml:space="preserve">Tech Phone: REDACTED FOR PRIVACY</w:t>
      </w:r>
    </w:p>
    <w:p w:rsidR="00000000" w:rsidDel="00000000" w:rsidP="00000000" w:rsidRDefault="00000000" w:rsidRPr="00000000" w14:paraId="000001C2">
      <w:pPr>
        <w:rPr>
          <w:color w:val="1d1c1d"/>
          <w:sz w:val="23"/>
          <w:szCs w:val="23"/>
          <w:shd w:fill="f8f8f8" w:val="clear"/>
        </w:rPr>
      </w:pPr>
      <w:r w:rsidDel="00000000" w:rsidR="00000000" w:rsidRPr="00000000">
        <w:rPr>
          <w:color w:val="1d1c1d"/>
          <w:sz w:val="23"/>
          <w:szCs w:val="23"/>
          <w:shd w:fill="f8f8f8" w:val="clear"/>
          <w:rtl w:val="0"/>
        </w:rPr>
        <w:t xml:space="preserve">Tech Phone Ext: REDACTED FOR PRIVACY</w:t>
      </w:r>
    </w:p>
    <w:p w:rsidR="00000000" w:rsidDel="00000000" w:rsidP="00000000" w:rsidRDefault="00000000" w:rsidRPr="00000000" w14:paraId="000001C3">
      <w:pPr>
        <w:rPr>
          <w:color w:val="1d1c1d"/>
          <w:sz w:val="23"/>
          <w:szCs w:val="23"/>
          <w:shd w:fill="f8f8f8" w:val="clear"/>
        </w:rPr>
      </w:pPr>
      <w:r w:rsidDel="00000000" w:rsidR="00000000" w:rsidRPr="00000000">
        <w:rPr>
          <w:color w:val="1d1c1d"/>
          <w:sz w:val="23"/>
          <w:szCs w:val="23"/>
          <w:shd w:fill="f8f8f8" w:val="clear"/>
          <w:rtl w:val="0"/>
        </w:rPr>
        <w:t xml:space="preserve">Tech Fax: REDACTED FOR PRIVACY</w:t>
      </w:r>
    </w:p>
    <w:p w:rsidR="00000000" w:rsidDel="00000000" w:rsidP="00000000" w:rsidRDefault="00000000" w:rsidRPr="00000000" w14:paraId="000001C4">
      <w:pPr>
        <w:rPr>
          <w:color w:val="1d1c1d"/>
          <w:sz w:val="23"/>
          <w:szCs w:val="23"/>
          <w:shd w:fill="f8f8f8" w:val="clear"/>
        </w:rPr>
      </w:pPr>
      <w:r w:rsidDel="00000000" w:rsidR="00000000" w:rsidRPr="00000000">
        <w:rPr>
          <w:color w:val="1d1c1d"/>
          <w:sz w:val="23"/>
          <w:szCs w:val="23"/>
          <w:shd w:fill="f8f8f8" w:val="clear"/>
          <w:rtl w:val="0"/>
        </w:rPr>
        <w:t xml:space="preserve">Tech Fax Ext: REDACTED FOR PRIVACY</w:t>
      </w:r>
    </w:p>
    <w:p w:rsidR="00000000" w:rsidDel="00000000" w:rsidP="00000000" w:rsidRDefault="00000000" w:rsidRPr="00000000" w14:paraId="000001C5">
      <w:pPr>
        <w:rPr>
          <w:color w:val="1d1c1d"/>
          <w:sz w:val="23"/>
          <w:szCs w:val="23"/>
          <w:shd w:fill="f8f8f8" w:val="clear"/>
        </w:rPr>
      </w:pPr>
      <w:r w:rsidDel="00000000" w:rsidR="00000000" w:rsidRPr="00000000">
        <w:rPr>
          <w:color w:val="1d1c1d"/>
          <w:sz w:val="23"/>
          <w:szCs w:val="23"/>
          <w:shd w:fill="f8f8f8" w:val="clear"/>
          <w:rtl w:val="0"/>
        </w:rPr>
        <w:t xml:space="preserve">Tech Email: Please query the RDDS service of the Registrar of Record identified in this output for information on how to contact the Registrant, Admin, or Tech contact of the queried domain name.</w:t>
      </w:r>
    </w:p>
    <w:p w:rsidR="00000000" w:rsidDel="00000000" w:rsidP="00000000" w:rsidRDefault="00000000" w:rsidRPr="00000000" w14:paraId="000001C6">
      <w:pPr>
        <w:rPr>
          <w:b w:val="1"/>
          <w:color w:val="1d1c1d"/>
          <w:sz w:val="23"/>
          <w:szCs w:val="23"/>
          <w:shd w:fill="f8f8f8" w:val="clear"/>
        </w:rPr>
      </w:pPr>
      <w:r w:rsidDel="00000000" w:rsidR="00000000" w:rsidRPr="00000000">
        <w:rPr>
          <w:b w:val="1"/>
          <w:color w:val="1d1c1d"/>
          <w:sz w:val="23"/>
          <w:szCs w:val="23"/>
          <w:shd w:fill="f8f8f8" w:val="clear"/>
          <w:rtl w:val="0"/>
        </w:rPr>
        <w:t xml:space="preserve">Name Server: ns.inmotionhosting.com</w:t>
      </w:r>
    </w:p>
    <w:p w:rsidR="00000000" w:rsidDel="00000000" w:rsidP="00000000" w:rsidRDefault="00000000" w:rsidRPr="00000000" w14:paraId="000001C7">
      <w:pPr>
        <w:rPr>
          <w:color w:val="1d1c1d"/>
          <w:sz w:val="23"/>
          <w:szCs w:val="23"/>
          <w:shd w:fill="f8f8f8" w:val="clear"/>
        </w:rPr>
      </w:pPr>
      <w:r w:rsidDel="00000000" w:rsidR="00000000" w:rsidRPr="00000000">
        <w:rPr>
          <w:color w:val="1d1c1d"/>
          <w:sz w:val="23"/>
          <w:szCs w:val="23"/>
          <w:shd w:fill="f8f8f8" w:val="clear"/>
          <w:rtl w:val="0"/>
        </w:rPr>
        <w:t xml:space="preserve">Name Server: ns2.inmotionhosting.com</w:t>
      </w:r>
    </w:p>
    <w:p w:rsidR="00000000" w:rsidDel="00000000" w:rsidP="00000000" w:rsidRDefault="00000000" w:rsidRPr="00000000" w14:paraId="000001C8">
      <w:pPr>
        <w:rPr>
          <w:color w:val="1d1c1d"/>
          <w:sz w:val="23"/>
          <w:szCs w:val="23"/>
          <w:shd w:fill="f8f8f8" w:val="clear"/>
        </w:rPr>
      </w:pPr>
      <w:r w:rsidDel="00000000" w:rsidR="00000000" w:rsidRPr="00000000">
        <w:rPr>
          <w:color w:val="1d1c1d"/>
          <w:sz w:val="23"/>
          <w:szCs w:val="23"/>
          <w:shd w:fill="f8f8f8" w:val="clear"/>
          <w:rtl w:val="0"/>
        </w:rPr>
        <w:t xml:space="preserve">DNSSEC: unsigned</w:t>
      </w:r>
    </w:p>
    <w:p w:rsidR="00000000" w:rsidDel="00000000" w:rsidP="00000000" w:rsidRDefault="00000000" w:rsidRPr="00000000" w14:paraId="000001C9">
      <w:pPr>
        <w:rPr>
          <w:color w:val="1d1c1d"/>
          <w:sz w:val="23"/>
          <w:szCs w:val="23"/>
          <w:shd w:fill="f8f8f8" w:val="clear"/>
        </w:rPr>
      </w:pPr>
      <w:r w:rsidDel="00000000" w:rsidR="00000000" w:rsidRPr="00000000">
        <w:rPr>
          <w:color w:val="1d1c1d"/>
          <w:sz w:val="23"/>
          <w:szCs w:val="23"/>
          <w:shd w:fill="f8f8f8" w:val="clear"/>
          <w:rtl w:val="0"/>
        </w:rPr>
        <w:t xml:space="preserve">URL of the ICANN Whois Inaccuracy Complaint Form: https://www.icann.org/wicf/</w:t>
      </w:r>
    </w:p>
    <w:p w:rsidR="00000000" w:rsidDel="00000000" w:rsidP="00000000" w:rsidRDefault="00000000" w:rsidRPr="00000000" w14:paraId="000001CA">
      <w:pPr>
        <w:rPr>
          <w:color w:val="1d1c1d"/>
          <w:sz w:val="23"/>
          <w:szCs w:val="23"/>
          <w:shd w:fill="f8f8f8" w:val="clear"/>
        </w:rPr>
      </w:pPr>
      <w:r w:rsidDel="00000000" w:rsidR="00000000" w:rsidRPr="00000000">
        <w:rPr>
          <w:color w:val="1d1c1d"/>
          <w:sz w:val="23"/>
          <w:szCs w:val="23"/>
          <w:shd w:fill="f8f8f8" w:val="clear"/>
          <w:rtl w:val="0"/>
        </w:rPr>
        <w:t xml:space="preserve">&gt;&gt;&gt; Last update of WHOIS database: 2024-04-09T14:25:10Z &lt;&lt;&lt;</w:t>
      </w:r>
    </w:p>
    <w:p w:rsidR="00000000" w:rsidDel="00000000" w:rsidP="00000000" w:rsidRDefault="00000000" w:rsidRPr="00000000" w14:paraId="000001CB">
      <w:pPr>
        <w:rPr>
          <w:color w:val="1d1c1d"/>
          <w:sz w:val="23"/>
          <w:szCs w:val="23"/>
          <w:shd w:fill="f8f8f8" w:val="clear"/>
        </w:rPr>
      </w:pPr>
      <w:r w:rsidDel="00000000" w:rsidR="00000000" w:rsidRPr="00000000">
        <w:rPr>
          <w:rtl w:val="0"/>
        </w:rPr>
      </w:r>
    </w:p>
    <w:p w:rsidR="00000000" w:rsidDel="00000000" w:rsidP="00000000" w:rsidRDefault="00000000" w:rsidRPr="00000000" w14:paraId="000001CC">
      <w:pPr>
        <w:rPr>
          <w:color w:val="1d1c1d"/>
          <w:sz w:val="23"/>
          <w:szCs w:val="23"/>
          <w:shd w:fill="f8f8f8" w:val="clear"/>
        </w:rPr>
      </w:pPr>
      <w:r w:rsidDel="00000000" w:rsidR="00000000" w:rsidRPr="00000000">
        <w:rPr>
          <w:rtl w:val="0"/>
        </w:rPr>
      </w:r>
    </w:p>
    <w:p w:rsidR="00000000" w:rsidDel="00000000" w:rsidP="00000000" w:rsidRDefault="00000000" w:rsidRPr="00000000" w14:paraId="000001CD">
      <w:pPr>
        <w:pStyle w:val="Heading3"/>
        <w:rPr/>
      </w:pPr>
      <w:bookmarkStart w:colFirst="0" w:colLast="0" w:name="_39kn4wbolrgb" w:id="28"/>
      <w:bookmarkEnd w:id="28"/>
      <w:r w:rsidDel="00000000" w:rsidR="00000000" w:rsidRPr="00000000">
        <w:rPr>
          <w:rtl w:val="0"/>
        </w:rPr>
        <w:t xml:space="preserve">Appendix G. Board members, Advisory Board members, Employees</w:t>
      </w:r>
    </w:p>
    <w:p w:rsidR="00000000" w:rsidDel="00000000" w:rsidP="00000000" w:rsidRDefault="00000000" w:rsidRPr="00000000" w14:paraId="000001CE">
      <w:pPr>
        <w:rPr>
          <w:color w:val="1d1c1d"/>
          <w:sz w:val="23"/>
          <w:szCs w:val="23"/>
          <w:shd w:fill="f8f8f8" w:val="clear"/>
        </w:rPr>
      </w:pPr>
      <w:r w:rsidDel="00000000" w:rsidR="00000000" w:rsidRPr="00000000">
        <w:rPr>
          <w:rtl w:val="0"/>
        </w:rPr>
      </w:r>
    </w:p>
    <w:p w:rsidR="00000000" w:rsidDel="00000000" w:rsidP="00000000" w:rsidRDefault="00000000" w:rsidRPr="00000000" w14:paraId="000001CF">
      <w:pPr>
        <w:rPr>
          <w:b w:val="1"/>
          <w:color w:val="1d1c1d"/>
          <w:sz w:val="24"/>
          <w:szCs w:val="24"/>
          <w:shd w:fill="f8f8f8" w:val="clear"/>
        </w:rPr>
      </w:pPr>
      <w:r w:rsidDel="00000000" w:rsidR="00000000" w:rsidRPr="00000000">
        <w:rPr>
          <w:b w:val="1"/>
          <w:color w:val="1d1c1d"/>
          <w:sz w:val="24"/>
          <w:szCs w:val="24"/>
          <w:u w:val="single"/>
          <w:shd w:fill="f8f8f8" w:val="clear"/>
          <w:rtl w:val="0"/>
        </w:rPr>
        <w:t xml:space="preserve">Board members</w:t>
      </w:r>
      <w:r w:rsidDel="00000000" w:rsidR="00000000" w:rsidRPr="00000000">
        <w:rPr>
          <w:b w:val="1"/>
          <w:color w:val="1d1c1d"/>
          <w:sz w:val="24"/>
          <w:szCs w:val="24"/>
          <w:shd w:fill="f8f8f8" w:val="clear"/>
          <w:rtl w:val="0"/>
        </w:rPr>
        <w:t xml:space="preserve">: </w:t>
      </w:r>
    </w:p>
    <w:p w:rsidR="00000000" w:rsidDel="00000000" w:rsidP="00000000" w:rsidRDefault="00000000" w:rsidRPr="00000000" w14:paraId="000001D0">
      <w:pPr>
        <w:rPr>
          <w:color w:val="1d1c1d"/>
          <w:sz w:val="24"/>
          <w:szCs w:val="24"/>
          <w:shd w:fill="f8f8f8" w:val="clear"/>
        </w:rPr>
      </w:pPr>
      <w:r w:rsidDel="00000000" w:rsidR="00000000" w:rsidRPr="00000000">
        <w:rPr>
          <w:rtl w:val="0"/>
        </w:rPr>
      </w:r>
    </w:p>
    <w:p w:rsidR="00000000" w:rsidDel="00000000" w:rsidP="00000000" w:rsidRDefault="00000000" w:rsidRPr="00000000" w14:paraId="000001D1">
      <w:pPr>
        <w:rPr>
          <w:b w:val="1"/>
          <w:color w:val="1d1c1d"/>
          <w:sz w:val="24"/>
          <w:szCs w:val="24"/>
          <w:shd w:fill="f8f8f8" w:val="clear"/>
        </w:rPr>
      </w:pPr>
      <w:r w:rsidDel="00000000" w:rsidR="00000000" w:rsidRPr="00000000">
        <w:rPr>
          <w:b w:val="1"/>
          <w:color w:val="1d1c1d"/>
          <w:sz w:val="24"/>
          <w:szCs w:val="24"/>
          <w:shd w:fill="f8f8f8" w:val="clear"/>
          <w:rtl w:val="0"/>
        </w:rPr>
        <w:t xml:space="preserve">Founding of Ronin</w:t>
      </w:r>
      <w:r w:rsidDel="00000000" w:rsidR="00000000" w:rsidRPr="00000000">
        <w:rPr>
          <w:b w:val="1"/>
          <w:color w:val="1d1c1d"/>
          <w:sz w:val="24"/>
          <w:szCs w:val="24"/>
          <w:shd w:fill="f8f8f8" w:val="clear"/>
          <w:rtl w:val="0"/>
        </w:rPr>
        <w:t xml:space="preserve"> in 2012 until March 2023</w:t>
      </w:r>
    </w:p>
    <w:p w:rsidR="00000000" w:rsidDel="00000000" w:rsidP="00000000" w:rsidRDefault="00000000" w:rsidRPr="00000000" w14:paraId="000001D2">
      <w:pPr>
        <w:rPr>
          <w:color w:val="1d1c1d"/>
          <w:sz w:val="23"/>
          <w:szCs w:val="23"/>
          <w:shd w:fill="f8f8f8" w:val="clear"/>
        </w:rPr>
      </w:pPr>
      <w:r w:rsidDel="00000000" w:rsidR="00000000" w:rsidRPr="00000000">
        <w:rPr>
          <w:color w:val="1d1c1d"/>
          <w:sz w:val="23"/>
          <w:szCs w:val="23"/>
          <w:shd w:fill="f8f8f8" w:val="clear"/>
          <w:rtl w:val="0"/>
        </w:rPr>
        <w:t xml:space="preserve">Rich Murray</w:t>
      </w:r>
    </w:p>
    <w:p w:rsidR="00000000" w:rsidDel="00000000" w:rsidP="00000000" w:rsidRDefault="00000000" w:rsidRPr="00000000" w14:paraId="000001D3">
      <w:pPr>
        <w:rPr>
          <w:color w:val="1d1c1d"/>
          <w:sz w:val="23"/>
          <w:szCs w:val="23"/>
          <w:shd w:fill="f8f8f8" w:val="clear"/>
        </w:rPr>
      </w:pPr>
      <w:r w:rsidDel="00000000" w:rsidR="00000000" w:rsidRPr="00000000">
        <w:rPr>
          <w:color w:val="1d1c1d"/>
          <w:sz w:val="23"/>
          <w:szCs w:val="23"/>
          <w:shd w:fill="f8f8f8" w:val="clear"/>
          <w:rtl w:val="0"/>
        </w:rPr>
        <w:t xml:space="preserve">Steven Orzack</w:t>
      </w:r>
    </w:p>
    <w:p w:rsidR="00000000" w:rsidDel="00000000" w:rsidP="00000000" w:rsidRDefault="00000000" w:rsidRPr="00000000" w14:paraId="000001D4">
      <w:pPr>
        <w:rPr>
          <w:color w:val="1d1c1d"/>
          <w:sz w:val="23"/>
          <w:szCs w:val="23"/>
          <w:shd w:fill="f8f8f8" w:val="clear"/>
        </w:rPr>
      </w:pPr>
      <w:r w:rsidDel="00000000" w:rsidR="00000000" w:rsidRPr="00000000">
        <w:rPr>
          <w:color w:val="1d1c1d"/>
          <w:sz w:val="23"/>
          <w:szCs w:val="23"/>
          <w:shd w:fill="f8f8f8" w:val="clear"/>
          <w:rtl w:val="0"/>
        </w:rPr>
        <w:t xml:space="preserve">Jon Wilkins (also President)</w:t>
      </w:r>
    </w:p>
    <w:p w:rsidR="00000000" w:rsidDel="00000000" w:rsidP="00000000" w:rsidRDefault="00000000" w:rsidRPr="00000000" w14:paraId="000001D5">
      <w:pPr>
        <w:rPr>
          <w:color w:val="1d1c1d"/>
          <w:sz w:val="23"/>
          <w:szCs w:val="23"/>
          <w:shd w:fill="f8f8f8" w:val="clear"/>
        </w:rPr>
      </w:pPr>
      <w:r w:rsidDel="00000000" w:rsidR="00000000" w:rsidRPr="00000000">
        <w:rPr>
          <w:rtl w:val="0"/>
        </w:rPr>
      </w:r>
    </w:p>
    <w:p w:rsidR="00000000" w:rsidDel="00000000" w:rsidP="00000000" w:rsidRDefault="00000000" w:rsidRPr="00000000" w14:paraId="000001D6">
      <w:pPr>
        <w:rPr>
          <w:b w:val="1"/>
          <w:color w:val="1d1c1d"/>
          <w:sz w:val="23"/>
          <w:szCs w:val="23"/>
          <w:shd w:fill="f8f8f8" w:val="clear"/>
        </w:rPr>
      </w:pPr>
      <w:r w:rsidDel="00000000" w:rsidR="00000000" w:rsidRPr="00000000">
        <w:rPr>
          <w:b w:val="1"/>
          <w:color w:val="1d1c1d"/>
          <w:sz w:val="23"/>
          <w:szCs w:val="23"/>
          <w:shd w:fill="f8f8f8" w:val="clear"/>
          <w:rtl w:val="0"/>
        </w:rPr>
        <w:t xml:space="preserve">March 2023-around Nov 2023</w:t>
      </w:r>
    </w:p>
    <w:p w:rsidR="00000000" w:rsidDel="00000000" w:rsidP="00000000" w:rsidRDefault="00000000" w:rsidRPr="00000000" w14:paraId="000001D7">
      <w:pPr>
        <w:rPr>
          <w:color w:val="1d1c1d"/>
          <w:sz w:val="23"/>
          <w:szCs w:val="23"/>
          <w:shd w:fill="f8f8f8" w:val="clear"/>
        </w:rPr>
      </w:pPr>
      <w:r w:rsidDel="00000000" w:rsidR="00000000" w:rsidRPr="00000000">
        <w:rPr>
          <w:color w:val="1d1c1d"/>
          <w:sz w:val="23"/>
          <w:szCs w:val="23"/>
          <w:shd w:fill="f8f8f8" w:val="clear"/>
          <w:rtl w:val="0"/>
        </w:rPr>
        <w:t xml:space="preserve">Steven Orzack (President)</w:t>
      </w:r>
    </w:p>
    <w:p w:rsidR="00000000" w:rsidDel="00000000" w:rsidP="00000000" w:rsidRDefault="00000000" w:rsidRPr="00000000" w14:paraId="000001D8">
      <w:pPr>
        <w:rPr>
          <w:color w:val="1d1c1d"/>
          <w:sz w:val="23"/>
          <w:szCs w:val="23"/>
          <w:shd w:fill="f8f8f8" w:val="clear"/>
        </w:rPr>
      </w:pPr>
      <w:r w:rsidDel="00000000" w:rsidR="00000000" w:rsidRPr="00000000">
        <w:rPr>
          <w:rtl w:val="0"/>
        </w:rPr>
      </w:r>
    </w:p>
    <w:p w:rsidR="00000000" w:rsidDel="00000000" w:rsidP="00000000" w:rsidRDefault="00000000" w:rsidRPr="00000000" w14:paraId="000001D9">
      <w:pPr>
        <w:rPr>
          <w:b w:val="1"/>
          <w:color w:val="1d1c1d"/>
          <w:sz w:val="23"/>
          <w:szCs w:val="23"/>
          <w:shd w:fill="f8f8f8" w:val="clear"/>
        </w:rPr>
      </w:pPr>
      <w:r w:rsidDel="00000000" w:rsidR="00000000" w:rsidRPr="00000000">
        <w:rPr>
          <w:b w:val="1"/>
          <w:color w:val="1d1c1d"/>
          <w:sz w:val="23"/>
          <w:szCs w:val="23"/>
          <w:shd w:fill="f8f8f8" w:val="clear"/>
          <w:rtl w:val="0"/>
        </w:rPr>
        <w:t xml:space="preserve">Nov 2023 to current</w:t>
      </w:r>
    </w:p>
    <w:p w:rsidR="00000000" w:rsidDel="00000000" w:rsidP="00000000" w:rsidRDefault="00000000" w:rsidRPr="00000000" w14:paraId="000001DA">
      <w:pPr>
        <w:rPr>
          <w:color w:val="1d1c1d"/>
          <w:sz w:val="23"/>
          <w:szCs w:val="23"/>
          <w:shd w:fill="f8f8f8" w:val="clear"/>
        </w:rPr>
      </w:pPr>
      <w:r w:rsidDel="00000000" w:rsidR="00000000" w:rsidRPr="00000000">
        <w:rPr>
          <w:color w:val="1d1c1d"/>
          <w:sz w:val="23"/>
          <w:szCs w:val="23"/>
          <w:shd w:fill="f8f8f8" w:val="clear"/>
          <w:rtl w:val="0"/>
        </w:rPr>
        <w:t xml:space="preserve">Steven Orzack (left Jan</w:t>
      </w:r>
      <w:commentRangeStart w:id="49"/>
      <w:commentRangeStart w:id="50"/>
      <w:commentRangeStart w:id="51"/>
      <w:commentRangeStart w:id="52"/>
      <w:commentRangeStart w:id="53"/>
      <w:r w:rsidDel="00000000" w:rsidR="00000000" w:rsidRPr="00000000">
        <w:rPr>
          <w:color w:val="1d1c1d"/>
          <w:sz w:val="23"/>
          <w:szCs w:val="23"/>
          <w:shd w:fill="f8f8f8" w:val="clear"/>
          <w:rtl w:val="0"/>
        </w:rPr>
        <w:t xml:space="preserve"> 2024)</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1DB">
      <w:pPr>
        <w:rPr>
          <w:color w:val="1d1c1d"/>
          <w:sz w:val="23"/>
          <w:szCs w:val="23"/>
          <w:shd w:fill="f8f8f8" w:val="clear"/>
        </w:rPr>
      </w:pPr>
      <w:r w:rsidDel="00000000" w:rsidR="00000000" w:rsidRPr="00000000">
        <w:rPr>
          <w:color w:val="1d1c1d"/>
          <w:sz w:val="23"/>
          <w:szCs w:val="23"/>
          <w:shd w:fill="f8f8f8" w:val="clear"/>
          <w:rtl w:val="0"/>
        </w:rPr>
        <w:t xml:space="preserve">Laurel Haak (left Feb</w:t>
      </w:r>
      <w:r w:rsidDel="00000000" w:rsidR="00000000" w:rsidRPr="00000000">
        <w:rPr>
          <w:color w:val="1d1c1d"/>
          <w:sz w:val="23"/>
          <w:szCs w:val="23"/>
          <w:shd w:fill="f8f8f8" w:val="clear"/>
          <w:rtl w:val="0"/>
        </w:rPr>
        <w:t xml:space="preserve"> 2024)</w:t>
      </w:r>
      <w:r w:rsidDel="00000000" w:rsidR="00000000" w:rsidRPr="00000000">
        <w:rPr>
          <w:color w:val="1d1c1d"/>
          <w:sz w:val="23"/>
          <w:szCs w:val="23"/>
          <w:shd w:fill="f8f8f8" w:val="clear"/>
          <w:rtl w:val="0"/>
        </w:rPr>
        <w:t xml:space="preserve"> (Laurel writes in the comments: she resigned on 4 Feb 2024.and ws treasurer for six months) (Laurel writes that she resigned 6 Feb, and was treasurer for 6 weeks.)</w:t>
      </w:r>
    </w:p>
    <w:p w:rsidR="00000000" w:rsidDel="00000000" w:rsidP="00000000" w:rsidRDefault="00000000" w:rsidRPr="00000000" w14:paraId="000001DC">
      <w:pPr>
        <w:rPr>
          <w:color w:val="1d1c1d"/>
          <w:sz w:val="23"/>
          <w:szCs w:val="23"/>
          <w:shd w:fill="f8f8f8" w:val="clear"/>
        </w:rPr>
      </w:pPr>
      <w:r w:rsidDel="00000000" w:rsidR="00000000" w:rsidRPr="00000000">
        <w:rPr>
          <w:color w:val="1d1c1d"/>
          <w:sz w:val="23"/>
          <w:szCs w:val="23"/>
          <w:shd w:fill="f8f8f8" w:val="clear"/>
          <w:rtl w:val="0"/>
        </w:rPr>
        <w:t xml:space="preserve">Dana Cohen (President)</w:t>
      </w:r>
    </w:p>
    <w:p w:rsidR="00000000" w:rsidDel="00000000" w:rsidP="00000000" w:rsidRDefault="00000000" w:rsidRPr="00000000" w14:paraId="000001DD">
      <w:pPr>
        <w:rPr>
          <w:color w:val="1d1c1d"/>
          <w:sz w:val="23"/>
          <w:szCs w:val="23"/>
          <w:shd w:fill="f8f8f8" w:val="clear"/>
        </w:rPr>
      </w:pPr>
      <w:r w:rsidDel="00000000" w:rsidR="00000000" w:rsidRPr="00000000">
        <w:rPr>
          <w:color w:val="1d1c1d"/>
          <w:sz w:val="23"/>
          <w:szCs w:val="23"/>
          <w:shd w:fill="f8f8f8" w:val="clear"/>
          <w:rtl w:val="0"/>
        </w:rPr>
        <w:t xml:space="preserve">Cheryl Sundberg</w:t>
      </w:r>
    </w:p>
    <w:p w:rsidR="00000000" w:rsidDel="00000000" w:rsidP="00000000" w:rsidRDefault="00000000" w:rsidRPr="00000000" w14:paraId="000001DE">
      <w:pPr>
        <w:rPr>
          <w:color w:val="1d1c1d"/>
          <w:sz w:val="23"/>
          <w:szCs w:val="23"/>
          <w:shd w:fill="f8f8f8" w:val="clear"/>
        </w:rPr>
      </w:pPr>
      <w:r w:rsidDel="00000000" w:rsidR="00000000" w:rsidRPr="00000000">
        <w:rPr>
          <w:color w:val="1d1c1d"/>
          <w:sz w:val="23"/>
          <w:szCs w:val="23"/>
          <w:shd w:fill="f8f8f8" w:val="clear"/>
          <w:rtl w:val="0"/>
        </w:rPr>
        <w:t xml:space="preserve">Jens Coorsen</w:t>
      </w:r>
    </w:p>
    <w:p w:rsidR="00000000" w:rsidDel="00000000" w:rsidP="00000000" w:rsidRDefault="00000000" w:rsidRPr="00000000" w14:paraId="000001DF">
      <w:pPr>
        <w:rPr>
          <w:color w:val="1d1c1d"/>
          <w:sz w:val="23"/>
          <w:szCs w:val="23"/>
          <w:shd w:fill="f8f8f8" w:val="clear"/>
        </w:rPr>
      </w:pPr>
      <w:r w:rsidDel="00000000" w:rsidR="00000000" w:rsidRPr="00000000">
        <w:rPr>
          <w:rtl w:val="0"/>
        </w:rPr>
      </w:r>
    </w:p>
    <w:p w:rsidR="00000000" w:rsidDel="00000000" w:rsidP="00000000" w:rsidRDefault="00000000" w:rsidRPr="00000000" w14:paraId="000001E0">
      <w:pPr>
        <w:rPr>
          <w:color w:val="1d1c1d"/>
          <w:sz w:val="23"/>
          <w:szCs w:val="23"/>
          <w:shd w:fill="f8f8f8" w:val="clear"/>
        </w:rPr>
      </w:pPr>
      <w:r w:rsidDel="00000000" w:rsidR="00000000" w:rsidRPr="00000000">
        <w:rPr>
          <w:b w:val="1"/>
          <w:color w:val="1d1c1d"/>
          <w:sz w:val="23"/>
          <w:szCs w:val="23"/>
          <w:u w:val="single"/>
          <w:shd w:fill="f8f8f8" w:val="clear"/>
          <w:rtl w:val="0"/>
        </w:rPr>
        <w:t xml:space="preserve">Administrative Employees (all fractional roles):</w:t>
      </w:r>
      <w:r w:rsidDel="00000000" w:rsidR="00000000" w:rsidRPr="00000000">
        <w:rPr>
          <w:color w:val="1d1c1d"/>
          <w:sz w:val="23"/>
          <w:szCs w:val="23"/>
          <w:shd w:fill="f8f8f8" w:val="clear"/>
          <w:rtl w:val="0"/>
        </w:rPr>
        <w:t xml:space="preserve"> </w:t>
      </w:r>
      <w:r w:rsidDel="00000000" w:rsidR="00000000" w:rsidRPr="00000000">
        <w:rPr>
          <w:rtl w:val="0"/>
        </w:rPr>
      </w:r>
    </w:p>
    <w:p w:rsidR="00000000" w:rsidDel="00000000" w:rsidP="00000000" w:rsidRDefault="00000000" w:rsidRPr="00000000" w14:paraId="000001E1">
      <w:pPr>
        <w:rPr>
          <w:color w:val="1d1c1d"/>
          <w:sz w:val="23"/>
          <w:szCs w:val="23"/>
          <w:shd w:fill="f8f8f8" w:val="clear"/>
        </w:rPr>
      </w:pPr>
      <w:r w:rsidDel="00000000" w:rsidR="00000000" w:rsidRPr="00000000">
        <w:rPr>
          <w:color w:val="1d1c1d"/>
          <w:sz w:val="23"/>
          <w:szCs w:val="23"/>
          <w:shd w:fill="f8f8f8" w:val="clear"/>
          <w:rtl w:val="0"/>
        </w:rPr>
        <w:t xml:space="preserve">Jon Wilkins - President (not sure start date - Jan 2024)   </w:t>
      </w:r>
    </w:p>
    <w:p w:rsidR="00000000" w:rsidDel="00000000" w:rsidP="00000000" w:rsidRDefault="00000000" w:rsidRPr="00000000" w14:paraId="000001E2">
      <w:pPr>
        <w:rPr>
          <w:color w:val="1d1c1d"/>
          <w:sz w:val="23"/>
          <w:szCs w:val="23"/>
          <w:shd w:fill="f8f8f8" w:val="clear"/>
        </w:rPr>
      </w:pPr>
      <w:r w:rsidDel="00000000" w:rsidR="00000000" w:rsidRPr="00000000">
        <w:rPr>
          <w:color w:val="1d1c1d"/>
          <w:sz w:val="23"/>
          <w:szCs w:val="23"/>
          <w:shd w:fill="f8f8f8" w:val="clear"/>
          <w:rtl w:val="0"/>
        </w:rPr>
        <w:t xml:space="preserve">Arika Virapongse - Community Director (March 2020-March 2023)</w:t>
      </w:r>
    </w:p>
    <w:p w:rsidR="00000000" w:rsidDel="00000000" w:rsidP="00000000" w:rsidRDefault="00000000" w:rsidRPr="00000000" w14:paraId="000001E3">
      <w:pPr>
        <w:rPr>
          <w:color w:val="1d1c1d"/>
          <w:sz w:val="23"/>
          <w:szCs w:val="23"/>
          <w:shd w:fill="f8f8f8" w:val="clear"/>
        </w:rPr>
      </w:pPr>
      <w:r w:rsidDel="00000000" w:rsidR="00000000" w:rsidRPr="00000000">
        <w:rPr>
          <w:rtl w:val="0"/>
        </w:rPr>
      </w:r>
    </w:p>
    <w:p w:rsidR="00000000" w:rsidDel="00000000" w:rsidP="00000000" w:rsidRDefault="00000000" w:rsidRPr="00000000" w14:paraId="000001E4">
      <w:pPr>
        <w:rPr>
          <w:color w:val="1d1c1d"/>
          <w:sz w:val="23"/>
          <w:szCs w:val="23"/>
          <w:shd w:fill="f8f8f8" w:val="clear"/>
        </w:rPr>
      </w:pPr>
      <w:r w:rsidDel="00000000" w:rsidR="00000000" w:rsidRPr="00000000">
        <w:rPr>
          <w:rtl w:val="0"/>
        </w:rPr>
      </w:r>
    </w:p>
    <w:p w:rsidR="00000000" w:rsidDel="00000000" w:rsidP="00000000" w:rsidRDefault="00000000" w:rsidRPr="00000000" w14:paraId="000001E5">
      <w:pPr>
        <w:rPr>
          <w:b w:val="1"/>
          <w:color w:val="1d1c1d"/>
          <w:sz w:val="23"/>
          <w:szCs w:val="23"/>
          <w:shd w:fill="f8f8f8" w:val="clear"/>
        </w:rPr>
      </w:pPr>
      <w:r w:rsidDel="00000000" w:rsidR="00000000" w:rsidRPr="00000000">
        <w:rPr>
          <w:b w:val="1"/>
          <w:color w:val="1d1c1d"/>
          <w:sz w:val="23"/>
          <w:szCs w:val="23"/>
          <w:u w:val="single"/>
          <w:shd w:fill="f8f8f8" w:val="clear"/>
          <w:rtl w:val="0"/>
        </w:rPr>
        <w:t xml:space="preserve">Advisory Board</w:t>
      </w:r>
      <w:r w:rsidDel="00000000" w:rsidR="00000000" w:rsidRPr="00000000">
        <w:rPr>
          <w:b w:val="1"/>
          <w:color w:val="1d1c1d"/>
          <w:sz w:val="23"/>
          <w:szCs w:val="23"/>
          <w:shd w:fill="f8f8f8" w:val="clear"/>
          <w:rtl w:val="0"/>
        </w:rPr>
        <w:t xml:space="preserve"> (disbanded in March 2023)</w:t>
      </w:r>
    </w:p>
    <w:p w:rsidR="00000000" w:rsidDel="00000000" w:rsidP="00000000" w:rsidRDefault="00000000" w:rsidRPr="00000000" w14:paraId="000001E6">
      <w:pPr>
        <w:rPr>
          <w:color w:val="1d1c1d"/>
          <w:sz w:val="23"/>
          <w:szCs w:val="23"/>
          <w:shd w:fill="f8f8f8" w:val="clear"/>
        </w:rPr>
      </w:pPr>
      <w:r w:rsidDel="00000000" w:rsidR="00000000" w:rsidRPr="00000000">
        <w:rPr>
          <w:color w:val="1d1c1d"/>
          <w:sz w:val="23"/>
          <w:szCs w:val="23"/>
          <w:shd w:fill="f8f8f8" w:val="clear"/>
          <w:rtl w:val="0"/>
        </w:rPr>
        <w:t xml:space="preserve">Arika Virapongse - Governance</w:t>
      </w:r>
    </w:p>
    <w:p w:rsidR="00000000" w:rsidDel="00000000" w:rsidP="00000000" w:rsidRDefault="00000000" w:rsidRPr="00000000" w14:paraId="000001E7">
      <w:pPr>
        <w:rPr>
          <w:color w:val="1d1c1d"/>
          <w:sz w:val="23"/>
          <w:szCs w:val="23"/>
          <w:shd w:fill="f8f8f8" w:val="clear"/>
        </w:rPr>
      </w:pPr>
      <w:r w:rsidDel="00000000" w:rsidR="00000000" w:rsidRPr="00000000">
        <w:rPr>
          <w:color w:val="1d1c1d"/>
          <w:sz w:val="23"/>
          <w:szCs w:val="23"/>
          <w:shd w:fill="f8f8f8" w:val="clear"/>
          <w:rtl w:val="0"/>
        </w:rPr>
        <w:t xml:space="preserve">Jon Wilkins - Governance</w:t>
      </w:r>
    </w:p>
    <w:p w:rsidR="00000000" w:rsidDel="00000000" w:rsidP="00000000" w:rsidRDefault="00000000" w:rsidRPr="00000000" w14:paraId="000001E8">
      <w:pPr>
        <w:rPr>
          <w:color w:val="1d1c1d"/>
          <w:sz w:val="23"/>
          <w:szCs w:val="23"/>
          <w:shd w:fill="f8f8f8" w:val="clear"/>
        </w:rPr>
      </w:pPr>
      <w:r w:rsidDel="00000000" w:rsidR="00000000" w:rsidRPr="00000000">
        <w:rPr>
          <w:color w:val="1d1c1d"/>
          <w:sz w:val="23"/>
          <w:szCs w:val="23"/>
          <w:shd w:fill="f8f8f8" w:val="clear"/>
          <w:rtl w:val="0"/>
        </w:rPr>
        <w:t xml:space="preserve">John Paulas - Membership</w:t>
      </w:r>
    </w:p>
    <w:p w:rsidR="00000000" w:rsidDel="00000000" w:rsidP="00000000" w:rsidRDefault="00000000" w:rsidRPr="00000000" w14:paraId="000001E9">
      <w:pPr>
        <w:ind w:left="0" w:firstLine="0"/>
        <w:rPr>
          <w:sz w:val="23"/>
          <w:szCs w:val="23"/>
          <w:shd w:fill="f8f8f8" w:val="clear"/>
        </w:rPr>
      </w:pPr>
      <w:r w:rsidDel="00000000" w:rsidR="00000000" w:rsidRPr="00000000">
        <w:rPr>
          <w:rtl w:val="0"/>
        </w:rPr>
        <w:t xml:space="preserve">Tanja Pelzmann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EA">
      <w:pPr>
        <w:rPr>
          <w:color w:val="1d1c1d"/>
          <w:sz w:val="23"/>
          <w:szCs w:val="23"/>
          <w:shd w:fill="f8f8f8" w:val="clear"/>
        </w:rPr>
      </w:pPr>
      <w:r w:rsidDel="00000000" w:rsidR="00000000" w:rsidRPr="00000000">
        <w:rPr>
          <w:color w:val="1d1c1d"/>
          <w:sz w:val="23"/>
          <w:szCs w:val="23"/>
          <w:shd w:fill="f8f8f8" w:val="clear"/>
          <w:rtl w:val="0"/>
        </w:rPr>
        <w:t xml:space="preserve">Alex Lancaster - Infrastructure</w:t>
      </w:r>
    </w:p>
    <w:p w:rsidR="00000000" w:rsidDel="00000000" w:rsidP="00000000" w:rsidRDefault="00000000" w:rsidRPr="00000000" w14:paraId="000001EB">
      <w:pPr>
        <w:rPr>
          <w:color w:val="1d1c1d"/>
          <w:sz w:val="23"/>
          <w:szCs w:val="23"/>
          <w:shd w:fill="f8f8f8" w:val="clear"/>
        </w:rPr>
      </w:pPr>
      <w:r w:rsidDel="00000000" w:rsidR="00000000" w:rsidRPr="00000000">
        <w:rPr>
          <w:color w:val="1d1c1d"/>
          <w:sz w:val="23"/>
          <w:szCs w:val="23"/>
          <w:shd w:fill="f8f8f8" w:val="clear"/>
          <w:rtl w:val="0"/>
        </w:rPr>
        <w:t xml:space="preserve">Keith Tse - Communication</w:t>
      </w:r>
    </w:p>
    <w:p w:rsidR="00000000" w:rsidDel="00000000" w:rsidP="00000000" w:rsidRDefault="00000000" w:rsidRPr="00000000" w14:paraId="000001EC">
      <w:pPr>
        <w:rPr>
          <w:color w:val="1d1c1d"/>
          <w:sz w:val="23"/>
          <w:szCs w:val="23"/>
          <w:shd w:fill="f8f8f8" w:val="clear"/>
        </w:rPr>
      </w:pPr>
      <w:r w:rsidDel="00000000" w:rsidR="00000000" w:rsidRPr="00000000">
        <w:rPr>
          <w:color w:val="1d1c1d"/>
          <w:sz w:val="23"/>
          <w:szCs w:val="23"/>
          <w:shd w:fill="f8f8f8" w:val="clear"/>
          <w:rtl w:val="0"/>
        </w:rPr>
        <w:t xml:space="preserve">Heather O’Connor - Communication</w:t>
      </w:r>
    </w:p>
    <w:p w:rsidR="00000000" w:rsidDel="00000000" w:rsidP="00000000" w:rsidRDefault="00000000" w:rsidRPr="00000000" w14:paraId="000001ED">
      <w:pPr>
        <w:rPr>
          <w:color w:val="1d1c1d"/>
          <w:sz w:val="23"/>
          <w:szCs w:val="23"/>
          <w:shd w:fill="f8f8f8" w:val="clear"/>
        </w:rPr>
      </w:pPr>
      <w:r w:rsidDel="00000000" w:rsidR="00000000" w:rsidRPr="00000000">
        <w:rPr>
          <w:color w:val="1d1c1d"/>
          <w:sz w:val="23"/>
          <w:szCs w:val="23"/>
          <w:shd w:fill="f8f8f8" w:val="clear"/>
          <w:rtl w:val="0"/>
        </w:rPr>
        <w:t xml:space="preserve">Jeni Huniecutt - Events</w:t>
      </w:r>
    </w:p>
    <w:p w:rsidR="00000000" w:rsidDel="00000000" w:rsidP="00000000" w:rsidRDefault="00000000" w:rsidRPr="00000000" w14:paraId="000001EE">
      <w:pPr>
        <w:rPr>
          <w:color w:val="1d1c1d"/>
          <w:sz w:val="23"/>
          <w:szCs w:val="23"/>
          <w:shd w:fill="f8f8f8" w:val="clear"/>
        </w:rPr>
      </w:pPr>
      <w:r w:rsidDel="00000000" w:rsidR="00000000" w:rsidRPr="00000000">
        <w:rPr>
          <w:color w:val="1d1c1d"/>
          <w:sz w:val="23"/>
          <w:szCs w:val="23"/>
          <w:shd w:fill="f8f8f8" w:val="clear"/>
          <w:rtl w:val="0"/>
        </w:rPr>
        <w:t xml:space="preserve">Syb De Clark- Events</w:t>
      </w:r>
    </w:p>
    <w:p w:rsidR="00000000" w:rsidDel="00000000" w:rsidP="00000000" w:rsidRDefault="00000000" w:rsidRPr="00000000" w14:paraId="000001EF">
      <w:pPr>
        <w:rPr>
          <w:color w:val="1d1c1d"/>
          <w:sz w:val="23"/>
          <w:szCs w:val="23"/>
          <w:shd w:fill="f8f8f8" w:val="clear"/>
        </w:rPr>
      </w:pPr>
      <w:r w:rsidDel="00000000" w:rsidR="00000000" w:rsidRPr="00000000">
        <w:rPr>
          <w:color w:val="1d1c1d"/>
          <w:sz w:val="23"/>
          <w:szCs w:val="23"/>
          <w:shd w:fill="f8f8f8" w:val="clear"/>
          <w:rtl w:val="0"/>
        </w:rPr>
        <w:t xml:space="preserve">Michelle Sudbury Hill - Research</w:t>
      </w:r>
    </w:p>
    <w:p w:rsidR="00000000" w:rsidDel="00000000" w:rsidP="00000000" w:rsidRDefault="00000000" w:rsidRPr="00000000" w14:paraId="000001F0">
      <w:pPr>
        <w:ind w:left="0" w:firstLine="0"/>
        <w:rPr/>
      </w:pPr>
      <w:r w:rsidDel="00000000" w:rsidR="00000000" w:rsidRPr="00000000">
        <w:rPr>
          <w:rtl w:val="0"/>
        </w:rPr>
        <w:t xml:space="preserve">Herbert Bernstein </w:t>
      </w:r>
      <w:r w:rsidDel="00000000" w:rsidR="00000000" w:rsidRPr="00000000">
        <w:rPr>
          <w:color w:val="1d1c1d"/>
          <w:sz w:val="23"/>
          <w:szCs w:val="23"/>
          <w:shd w:fill="f8f8f8" w:val="clear"/>
          <w:rtl w:val="0"/>
        </w:rPr>
        <w:t xml:space="preserve">- Research</w:t>
      </w: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b w:val="1"/>
        </w:rPr>
      </w:pPr>
      <w:r w:rsidDel="00000000" w:rsidR="00000000" w:rsidRPr="00000000">
        <w:rPr>
          <w:b w:val="1"/>
          <w:rtl w:val="0"/>
        </w:rPr>
        <w:t xml:space="preserve">Others who held posts in the Advisory Board (March 2020- Dec 2022)</w:t>
      </w:r>
    </w:p>
    <w:p w:rsidR="00000000" w:rsidDel="00000000" w:rsidP="00000000" w:rsidRDefault="00000000" w:rsidRPr="00000000" w14:paraId="000001F3">
      <w:pPr>
        <w:ind w:left="0" w:firstLine="0"/>
        <w:rPr/>
      </w:pPr>
      <w:r w:rsidDel="00000000" w:rsidR="00000000" w:rsidRPr="00000000">
        <w:rPr>
          <w:rtl w:val="0"/>
        </w:rPr>
        <w:t xml:space="preserve">Emily Monosson </w:t>
      </w:r>
      <w:r w:rsidDel="00000000" w:rsidR="00000000" w:rsidRPr="00000000">
        <w:rPr>
          <w:color w:val="1d1c1d"/>
          <w:sz w:val="23"/>
          <w:szCs w:val="23"/>
          <w:shd w:fill="f8f8f8" w:val="clear"/>
          <w:rtl w:val="0"/>
        </w:rPr>
        <w:t xml:space="preserve">- Communication</w:t>
      </w: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Rami Saydjari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Vesta Korniakova </w:t>
      </w:r>
      <w:r w:rsidDel="00000000" w:rsidR="00000000" w:rsidRPr="00000000">
        <w:rPr>
          <w:color w:val="1d1c1d"/>
          <w:sz w:val="23"/>
          <w:szCs w:val="23"/>
          <w:shd w:fill="f8f8f8" w:val="clear"/>
          <w:rtl w:val="0"/>
        </w:rPr>
        <w:t xml:space="preserve">- Infrastructure</w:t>
      </w: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Gloria Montebruno - Events? (may have had a different name or was part of a different WG)</w:t>
      </w:r>
    </w:p>
    <w:p w:rsidR="00000000" w:rsidDel="00000000" w:rsidP="00000000" w:rsidRDefault="00000000" w:rsidRPr="00000000" w14:paraId="000001F7">
      <w:pPr>
        <w:ind w:left="0" w:firstLine="0"/>
        <w:rPr/>
      </w:pPr>
      <w:r w:rsidDel="00000000" w:rsidR="00000000" w:rsidRPr="00000000">
        <w:rPr>
          <w:rtl w:val="0"/>
        </w:rPr>
        <w:t xml:space="preserve">Victoria Costa - (before the WGs were really formed)</w:t>
      </w:r>
    </w:p>
    <w:p w:rsidR="00000000" w:rsidDel="00000000" w:rsidP="00000000" w:rsidRDefault="00000000" w:rsidRPr="00000000" w14:paraId="000001F8">
      <w:pPr>
        <w:ind w:left="0" w:firstLine="0"/>
        <w:rPr/>
      </w:pPr>
      <w:r w:rsidDel="00000000" w:rsidR="00000000" w:rsidRPr="00000000">
        <w:rPr>
          <w:rtl w:val="0"/>
        </w:rPr>
        <w:t xml:space="preserve">Sheilamae Reyes Ablay </w:t>
      </w:r>
      <w:r w:rsidDel="00000000" w:rsidR="00000000" w:rsidRPr="00000000">
        <w:rPr>
          <w:color w:val="1d1c1d"/>
          <w:sz w:val="23"/>
          <w:szCs w:val="23"/>
          <w:shd w:fill="f8f8f8" w:val="clear"/>
          <w:rtl w:val="0"/>
        </w:rPr>
        <w:t xml:space="preserve">- Membership</w:t>
      </w:r>
      <w:r w:rsidDel="00000000" w:rsidR="00000000" w:rsidRPr="00000000">
        <w:rPr>
          <w:rtl w:val="0"/>
        </w:rPr>
      </w:r>
    </w:p>
    <w:p w:rsidR="00000000" w:rsidDel="00000000" w:rsidP="00000000" w:rsidRDefault="00000000" w:rsidRPr="00000000" w14:paraId="000001F9">
      <w:pPr>
        <w:pStyle w:val="Heading3"/>
        <w:rPr/>
      </w:pPr>
      <w:bookmarkStart w:colFirst="0" w:colLast="0" w:name="_dt2pppiru90" w:id="29"/>
      <w:bookmarkEnd w:id="29"/>
      <w:r w:rsidDel="00000000" w:rsidR="00000000" w:rsidRPr="00000000">
        <w:rPr>
          <w:rtl w:val="0"/>
        </w:rPr>
        <w:t xml:space="preserve">Appendix H. Ronin Institute NSF Awards</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ind w:left="0" w:firstLine="0"/>
        <w:rPr/>
      </w:pPr>
      <w:r w:rsidDel="00000000" w:rsidR="00000000" w:rsidRPr="00000000">
        <w:rPr>
          <w:rtl w:val="0"/>
        </w:rPr>
        <w:t xml:space="preserve">as retrieved via "download as text" functionality at </w:t>
      </w:r>
      <w:hyperlink r:id="rId72">
        <w:r w:rsidDel="00000000" w:rsidR="00000000" w:rsidRPr="00000000">
          <w:rPr>
            <w:color w:val="1155cc"/>
            <w:u w:val="single"/>
            <w:rtl w:val="0"/>
          </w:rPr>
          <w:t xml:space="preserve">https://www.nsf.gov/awardsearch/simpleSearchResult?queryText=%22Ronin+Institute%22</w:t>
        </w:r>
      </w:hyperlink>
      <w:r w:rsidDel="00000000" w:rsidR="00000000" w:rsidRPr="00000000">
        <w:rPr>
          <w:rtl w:val="0"/>
        </w:rPr>
        <w:t xml:space="preserve"> on 2024-04-15:</w:t>
      </w: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t xml:space="preserve">Award Number: 1639652</w:t>
      </w:r>
    </w:p>
    <w:p w:rsidR="00000000" w:rsidDel="00000000" w:rsidP="00000000" w:rsidRDefault="00000000" w:rsidRPr="00000000" w14:paraId="000001FF">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00">
      <w:pPr>
        <w:rPr/>
      </w:pPr>
      <w:r w:rsidDel="00000000" w:rsidR="00000000" w:rsidRPr="00000000">
        <w:rPr>
          <w:rtl w:val="0"/>
        </w:rPr>
        <w:t xml:space="preserve">NSF Org: RISE Div of Res, Innovation, Synergies, &amp; Edu</w:t>
      </w:r>
    </w:p>
    <w:p w:rsidR="00000000" w:rsidDel="00000000" w:rsidP="00000000" w:rsidRDefault="00000000" w:rsidRPr="00000000" w14:paraId="00000201">
      <w:pPr>
        <w:rPr/>
      </w:pPr>
      <w:r w:rsidDel="00000000" w:rsidR="00000000" w:rsidRPr="00000000">
        <w:rPr>
          <w:rtl w:val="0"/>
        </w:rPr>
        <w:t xml:space="preserve">Initial Amendment Date: September 16, 2016</w:t>
      </w:r>
    </w:p>
    <w:p w:rsidR="00000000" w:rsidDel="00000000" w:rsidP="00000000" w:rsidRDefault="00000000" w:rsidRPr="00000000" w14:paraId="00000202">
      <w:pPr>
        <w:rPr/>
      </w:pPr>
      <w:r w:rsidDel="00000000" w:rsidR="00000000" w:rsidRPr="00000000">
        <w:rPr>
          <w:rtl w:val="0"/>
        </w:rPr>
        <w:t xml:space="preserve">Latest Amendment Date: September 16, 2016</w:t>
      </w:r>
    </w:p>
    <w:p w:rsidR="00000000" w:rsidDel="00000000" w:rsidP="00000000" w:rsidRDefault="00000000" w:rsidRPr="00000000" w14:paraId="00000203">
      <w:pPr>
        <w:rPr/>
      </w:pPr>
      <w:r w:rsidDel="00000000" w:rsidR="00000000" w:rsidRPr="00000000">
        <w:rPr>
          <w:rtl w:val="0"/>
        </w:rPr>
        <w:t xml:space="preserve">Award Instrument: Standard Grant</w:t>
      </w:r>
    </w:p>
    <w:p w:rsidR="00000000" w:rsidDel="00000000" w:rsidP="00000000" w:rsidRDefault="00000000" w:rsidRPr="00000000" w14:paraId="00000204">
      <w:pPr>
        <w:rPr/>
      </w:pPr>
      <w:r w:rsidDel="00000000" w:rsidR="00000000" w:rsidRPr="00000000">
        <w:rPr>
          <w:rtl w:val="0"/>
        </w:rPr>
        <w:t xml:space="preserve">Program Manager: Eva Zanzerkia</w:t>
      </w:r>
    </w:p>
    <w:p w:rsidR="00000000" w:rsidDel="00000000" w:rsidP="00000000" w:rsidRDefault="00000000" w:rsidRPr="00000000" w14:paraId="00000205">
      <w:pPr>
        <w:rPr/>
      </w:pPr>
      <w:r w:rsidDel="00000000" w:rsidR="00000000" w:rsidRPr="00000000">
        <w:rPr>
          <w:rtl w:val="0"/>
        </w:rPr>
        <w:t xml:space="preserve">Start Date: September 01, 2016</w:t>
      </w:r>
    </w:p>
    <w:p w:rsidR="00000000" w:rsidDel="00000000" w:rsidP="00000000" w:rsidRDefault="00000000" w:rsidRPr="00000000" w14:paraId="00000206">
      <w:pPr>
        <w:rPr/>
      </w:pPr>
      <w:r w:rsidDel="00000000" w:rsidR="00000000" w:rsidRPr="00000000">
        <w:rPr>
          <w:rtl w:val="0"/>
        </w:rPr>
        <w:t xml:space="preserve">End Date: August 31, 2019</w:t>
      </w:r>
    </w:p>
    <w:p w:rsidR="00000000" w:rsidDel="00000000" w:rsidP="00000000" w:rsidRDefault="00000000" w:rsidRPr="00000000" w14:paraId="00000207">
      <w:pPr>
        <w:rPr/>
      </w:pPr>
      <w:r w:rsidDel="00000000" w:rsidR="00000000" w:rsidRPr="00000000">
        <w:rPr>
          <w:rtl w:val="0"/>
        </w:rPr>
        <w:t xml:space="preserve">Awarded Amount to Date: $129,571</w:t>
      </w:r>
    </w:p>
    <w:p w:rsidR="00000000" w:rsidDel="00000000" w:rsidP="00000000" w:rsidRDefault="00000000" w:rsidRPr="00000000" w14:paraId="00000208">
      <w:pPr>
        <w:rPr/>
      </w:pPr>
      <w:r w:rsidDel="00000000" w:rsidR="00000000" w:rsidRPr="00000000">
        <w:rPr>
          <w:rtl w:val="0"/>
        </w:rPr>
        <w:t xml:space="preserve">ARRA Amount: $</w:t>
      </w:r>
    </w:p>
    <w:p w:rsidR="00000000" w:rsidDel="00000000" w:rsidP="00000000" w:rsidRDefault="00000000" w:rsidRPr="00000000" w14:paraId="00000209">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20A">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0B">
      <w:pPr>
        <w:rPr/>
      </w:pPr>
      <w:r w:rsidDel="00000000" w:rsidR="00000000" w:rsidRPr="00000000">
        <w:rPr>
          <w:rtl w:val="0"/>
        </w:rPr>
        <w:t xml:space="preserve">127 HADDON PL, MONTCLAIR, NJ 07043-2314, (973)707-2485</w:t>
      </w:r>
    </w:p>
    <w:p w:rsidR="00000000" w:rsidDel="00000000" w:rsidP="00000000" w:rsidRDefault="00000000" w:rsidRPr="00000000" w14:paraId="0000020C">
      <w:pPr>
        <w:rPr/>
      </w:pPr>
      <w:r w:rsidDel="00000000" w:rsidR="00000000" w:rsidRPr="00000000">
        <w:rPr>
          <w:rtl w:val="0"/>
        </w:rPr>
        <w:t xml:space="preserve">NSF Directorate: GEO</w:t>
      </w:r>
    </w:p>
    <w:p w:rsidR="00000000" w:rsidDel="00000000" w:rsidP="00000000" w:rsidRDefault="00000000" w:rsidRPr="00000000" w14:paraId="0000020D">
      <w:pPr>
        <w:rPr/>
      </w:pPr>
      <w:r w:rsidDel="00000000" w:rsidR="00000000" w:rsidRPr="00000000">
        <w:rPr>
          <w:rtl w:val="0"/>
        </w:rPr>
        <w:t xml:space="preserve">Program(s): Polar Cyberinfrastructure EarthCube </w:t>
      </w:r>
    </w:p>
    <w:p w:rsidR="00000000" w:rsidDel="00000000" w:rsidP="00000000" w:rsidRDefault="00000000" w:rsidRPr="00000000" w14:paraId="0000020E">
      <w:pPr>
        <w:rPr/>
      </w:pPr>
      <w:r w:rsidDel="00000000" w:rsidR="00000000" w:rsidRPr="00000000">
        <w:rPr>
          <w:rtl w:val="0"/>
        </w:rPr>
        <w:t xml:space="preserve">Program Reference Code(s): 7433</w:t>
      </w:r>
    </w:p>
    <w:p w:rsidR="00000000" w:rsidDel="00000000" w:rsidP="00000000" w:rsidRDefault="00000000" w:rsidRPr="00000000" w14:paraId="0000020F">
      <w:pPr>
        <w:rPr/>
      </w:pPr>
      <w:r w:rsidDel="00000000" w:rsidR="00000000" w:rsidRPr="00000000">
        <w:rPr>
          <w:rtl w:val="0"/>
        </w:rPr>
        <w:t xml:space="preserve">Program Element Code(s): 540700, 807400</w:t>
      </w:r>
    </w:p>
    <w:p w:rsidR="00000000" w:rsidDel="00000000" w:rsidP="00000000" w:rsidRDefault="00000000" w:rsidRPr="00000000" w14:paraId="00000210">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Award Number: 1558192</w:t>
      </w:r>
    </w:p>
    <w:p w:rsidR="00000000" w:rsidDel="00000000" w:rsidP="00000000" w:rsidRDefault="00000000" w:rsidRPr="00000000" w14:paraId="00000213">
      <w:pPr>
        <w:rPr/>
      </w:pPr>
      <w:r w:rsidDel="00000000" w:rsidR="00000000" w:rsidRPr="00000000">
        <w:rPr>
          <w:rtl w:val="0"/>
        </w:rPr>
        <w:t xml:space="preserve">Title: INTEROP:  International Network of Arctic Knowledge</w:t>
      </w:r>
    </w:p>
    <w:p w:rsidR="00000000" w:rsidDel="00000000" w:rsidP="00000000" w:rsidRDefault="00000000" w:rsidRPr="00000000" w14:paraId="00000214">
      <w:pPr>
        <w:rPr/>
      </w:pPr>
      <w:r w:rsidDel="00000000" w:rsidR="00000000" w:rsidRPr="00000000">
        <w:rPr>
          <w:rtl w:val="0"/>
        </w:rPr>
        <w:t xml:space="preserve">NSF Org: OAC Office of Advanced Cyberinfrastructure (OAC)</w:t>
      </w:r>
    </w:p>
    <w:p w:rsidR="00000000" w:rsidDel="00000000" w:rsidP="00000000" w:rsidRDefault="00000000" w:rsidRPr="00000000" w14:paraId="00000215">
      <w:pPr>
        <w:rPr/>
      </w:pPr>
      <w:r w:rsidDel="00000000" w:rsidR="00000000" w:rsidRPr="00000000">
        <w:rPr>
          <w:rtl w:val="0"/>
        </w:rPr>
        <w:t xml:space="preserve">Initial Amendment Date: July 07, 2016</w:t>
      </w:r>
    </w:p>
    <w:p w:rsidR="00000000" w:rsidDel="00000000" w:rsidP="00000000" w:rsidRDefault="00000000" w:rsidRPr="00000000" w14:paraId="00000216">
      <w:pPr>
        <w:rPr/>
      </w:pPr>
      <w:r w:rsidDel="00000000" w:rsidR="00000000" w:rsidRPr="00000000">
        <w:rPr>
          <w:rtl w:val="0"/>
        </w:rPr>
        <w:t xml:space="preserve">Latest Amendment Date: July 07, 2016</w:t>
      </w:r>
    </w:p>
    <w:p w:rsidR="00000000" w:rsidDel="00000000" w:rsidP="00000000" w:rsidRDefault="00000000" w:rsidRPr="00000000" w14:paraId="00000217">
      <w:pPr>
        <w:rPr/>
      </w:pPr>
      <w:r w:rsidDel="00000000" w:rsidR="00000000" w:rsidRPr="00000000">
        <w:rPr>
          <w:rtl w:val="0"/>
        </w:rPr>
        <w:t xml:space="preserve">Award Instrument: Standard Grant</w:t>
      </w:r>
    </w:p>
    <w:p w:rsidR="00000000" w:rsidDel="00000000" w:rsidP="00000000" w:rsidRDefault="00000000" w:rsidRPr="00000000" w14:paraId="00000218">
      <w:pPr>
        <w:rPr/>
      </w:pPr>
      <w:r w:rsidDel="00000000" w:rsidR="00000000" w:rsidRPr="00000000">
        <w:rPr>
          <w:rtl w:val="0"/>
        </w:rPr>
        <w:t xml:space="preserve">Program Manager: Robert Chadduck</w:t>
      </w:r>
    </w:p>
    <w:p w:rsidR="00000000" w:rsidDel="00000000" w:rsidP="00000000" w:rsidRDefault="00000000" w:rsidRPr="00000000" w14:paraId="00000219">
      <w:pPr>
        <w:rPr/>
      </w:pPr>
      <w:r w:rsidDel="00000000" w:rsidR="00000000" w:rsidRPr="00000000">
        <w:rPr>
          <w:rtl w:val="0"/>
        </w:rPr>
        <w:t xml:space="preserve">Start Date: July 01, 2015</w:t>
      </w:r>
    </w:p>
    <w:p w:rsidR="00000000" w:rsidDel="00000000" w:rsidP="00000000" w:rsidRDefault="00000000" w:rsidRPr="00000000" w14:paraId="0000021A">
      <w:pPr>
        <w:rPr/>
      </w:pPr>
      <w:r w:rsidDel="00000000" w:rsidR="00000000" w:rsidRPr="00000000">
        <w:rPr>
          <w:rtl w:val="0"/>
        </w:rPr>
        <w:t xml:space="preserve">End Date: September 30, 2016</w:t>
      </w:r>
    </w:p>
    <w:p w:rsidR="00000000" w:rsidDel="00000000" w:rsidP="00000000" w:rsidRDefault="00000000" w:rsidRPr="00000000" w14:paraId="0000021B">
      <w:pPr>
        <w:rPr/>
      </w:pPr>
      <w:r w:rsidDel="00000000" w:rsidR="00000000" w:rsidRPr="00000000">
        <w:rPr>
          <w:rtl w:val="0"/>
        </w:rPr>
        <w:t xml:space="preserve">Awarded Amount to Date: $25,598</w:t>
      </w:r>
    </w:p>
    <w:p w:rsidR="00000000" w:rsidDel="00000000" w:rsidP="00000000" w:rsidRDefault="00000000" w:rsidRPr="00000000" w14:paraId="0000021C">
      <w:pPr>
        <w:rPr/>
      </w:pPr>
      <w:r w:rsidDel="00000000" w:rsidR="00000000" w:rsidRPr="00000000">
        <w:rPr>
          <w:rtl w:val="0"/>
        </w:rPr>
        <w:t xml:space="preserve">ARRA Amount: $</w:t>
      </w:r>
    </w:p>
    <w:p w:rsidR="00000000" w:rsidDel="00000000" w:rsidP="00000000" w:rsidRDefault="00000000" w:rsidRPr="00000000" w14:paraId="0000021D">
      <w:pPr>
        <w:rPr/>
      </w:pPr>
      <w:r w:rsidDel="00000000" w:rsidR="00000000" w:rsidRPr="00000000">
        <w:rPr>
          <w:rtl w:val="0"/>
        </w:rPr>
        <w:t xml:space="preserve">Investigator(s): Ruth Duerr ruth.duerr@ronininstitute.org (Principal Investigator) </w:t>
      </w:r>
    </w:p>
    <w:p w:rsidR="00000000" w:rsidDel="00000000" w:rsidP="00000000" w:rsidRDefault="00000000" w:rsidRPr="00000000" w14:paraId="0000021E">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1F">
      <w:pPr>
        <w:rPr/>
      </w:pPr>
      <w:r w:rsidDel="00000000" w:rsidR="00000000" w:rsidRPr="00000000">
        <w:rPr>
          <w:rtl w:val="0"/>
        </w:rPr>
        <w:t xml:space="preserve">127 HADDON PL, MONTCLAIR, NJ 07043-2314, (973)707-2485</w:t>
      </w:r>
    </w:p>
    <w:p w:rsidR="00000000" w:rsidDel="00000000" w:rsidP="00000000" w:rsidRDefault="00000000" w:rsidRPr="00000000" w14:paraId="00000220">
      <w:pPr>
        <w:rPr/>
      </w:pPr>
      <w:r w:rsidDel="00000000" w:rsidR="00000000" w:rsidRPr="00000000">
        <w:rPr>
          <w:rtl w:val="0"/>
        </w:rPr>
        <w:t xml:space="preserve">NSF Directorate: CSE</w:t>
      </w:r>
    </w:p>
    <w:p w:rsidR="00000000" w:rsidDel="00000000" w:rsidP="00000000" w:rsidRDefault="00000000" w:rsidRPr="00000000" w14:paraId="00000221">
      <w:pPr>
        <w:rPr/>
      </w:pPr>
      <w:r w:rsidDel="00000000" w:rsidR="00000000" w:rsidRPr="00000000">
        <w:rPr>
          <w:rtl w:val="0"/>
        </w:rPr>
        <w:t xml:space="preserve">Program(s): Polar Cyberinfrastructure </w:t>
      </w:r>
    </w:p>
    <w:p w:rsidR="00000000" w:rsidDel="00000000" w:rsidP="00000000" w:rsidRDefault="00000000" w:rsidRPr="00000000" w14:paraId="00000222">
      <w:pPr>
        <w:rPr/>
      </w:pPr>
      <w:r w:rsidDel="00000000" w:rsidR="00000000" w:rsidRPr="00000000">
        <w:rPr>
          <w:rtl w:val="0"/>
        </w:rPr>
        <w:t xml:space="preserve">Program Reference Code(s): </w:t>
      </w:r>
    </w:p>
    <w:p w:rsidR="00000000" w:rsidDel="00000000" w:rsidP="00000000" w:rsidRDefault="00000000" w:rsidRPr="00000000" w14:paraId="00000223">
      <w:pPr>
        <w:rPr/>
      </w:pPr>
      <w:r w:rsidDel="00000000" w:rsidR="00000000" w:rsidRPr="00000000">
        <w:rPr>
          <w:rtl w:val="0"/>
        </w:rPr>
        <w:t xml:space="preserve">Program Element Code(s): 540700</w:t>
      </w:r>
    </w:p>
    <w:p w:rsidR="00000000" w:rsidDel="00000000" w:rsidP="00000000" w:rsidRDefault="00000000" w:rsidRPr="00000000" w14:paraId="00000224">
      <w:pPr>
        <w:rPr/>
      </w:pPr>
      <w:r w:rsidDel="00000000" w:rsidR="00000000" w:rsidRPr="00000000">
        <w:rPr>
          <w:rtl w:val="0"/>
        </w:rPr>
        <w:t xml:space="preserve">Abstract: Award:  0956010&lt;br/&gt;PI: Mark Parsons&lt;br/&gt;Project Title: &lt;br/&gt;Community-based Data Interoperability (INTEROP)International Network of Arctic Knowledge (INAK)&lt;br/&gt;&lt;br/&gt;Rapid Arctic change has critical implications for global climate, biodiversity, geopolitics, international transportation, and local society. To understand and respond to this change and its implications, it is necessary to understand the Arctic as a system. The International Polar Year (IPY) was a huge international effort to improve our interdisciplinary understanding of the Arctic and Polar Regions, how they are changing, and their impact on the Earth system and human society. IPY produced a large, diverse array of data that increases the challenge of interdisciplinary data discovery and use. The data is enriched, but the challenge is increased, by the explicit inclusion of social science research and local and traditional knowledge of the Arctic. Yet, IPY and the rapid change in the Arctic have generated considerable international resolve and formal collaboration that can be harnessed to improve the semantic understanding and interoperability of Arctic data.&lt;br/&gt;&lt;br/&gt;NSIDC, working with domain and community-building experts at the Rensselaer Polytechnic Institute and elsewhere, use the opportunity of IPY and the developing Polar Information Commons to improve the knowledge and interoperability of sea ice and related Arctic data through the extension and enhancement of an international data management network. Through focused workshops and broad community interaction, a formal, sea-ice ontology, and an expansive interdisciplinary knowledge framework for the Arctic are developed. Proven and maturing semantic web methodologies and ontology creation tools, including visual tools like concept maps, are used to develop the underlying infrastructure. The support and ongoing evolution of this infrastructure relies on the engagement of the people and communities who use, enhance, and maintain that infrastructure?the INAK. The need for interdisciplinary understanding of the Arctic system (driven by the profound changes in the Arctic) motivates the network, and the occasion of the IPY provides a unique opportunity and mechanism to develop the network, but ultimately, the network is sustained when members see how their network activities benefit their immediate scientific and practical science needs. The project engages the diverse Arctic community, including Arctic residents and indigenous people, to contribute to and use the INAK. Ultimately, the ontologies go beyond direct data user needs and grow the INAK and Arctic semantic insights into the future.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Award Number: 2034493</w:t>
      </w:r>
    </w:p>
    <w:p w:rsidR="00000000" w:rsidDel="00000000" w:rsidP="00000000" w:rsidRDefault="00000000" w:rsidRPr="00000000" w14:paraId="00000227">
      <w:pPr>
        <w:rPr/>
      </w:pPr>
      <w:r w:rsidDel="00000000" w:rsidR="00000000" w:rsidRPr="00000000">
        <w:rPr>
          <w:rtl w:val="0"/>
        </w:rPr>
        <w:t xml:space="preserve">Title: Broadening the Academic Data Science Community</w:t>
      </w:r>
    </w:p>
    <w:p w:rsidR="00000000" w:rsidDel="00000000" w:rsidP="00000000" w:rsidRDefault="00000000" w:rsidRPr="00000000" w14:paraId="00000228">
      <w:pPr>
        <w:rPr/>
      </w:pPr>
      <w:r w:rsidDel="00000000" w:rsidR="00000000" w:rsidRPr="00000000">
        <w:rPr>
          <w:rtl w:val="0"/>
        </w:rPr>
        <w:t xml:space="preserve">NSF Org: IIS Div Of Information &amp; Intelligent Systems</w:t>
      </w:r>
    </w:p>
    <w:p w:rsidR="00000000" w:rsidDel="00000000" w:rsidP="00000000" w:rsidRDefault="00000000" w:rsidRPr="00000000" w14:paraId="00000229">
      <w:pPr>
        <w:rPr/>
      </w:pPr>
      <w:r w:rsidDel="00000000" w:rsidR="00000000" w:rsidRPr="00000000">
        <w:rPr>
          <w:rtl w:val="0"/>
        </w:rPr>
        <w:t xml:space="preserve">Initial Amendment Date: September 10, 2020</w:t>
      </w:r>
    </w:p>
    <w:p w:rsidR="00000000" w:rsidDel="00000000" w:rsidP="00000000" w:rsidRDefault="00000000" w:rsidRPr="00000000" w14:paraId="0000022A">
      <w:pPr>
        <w:rPr/>
      </w:pPr>
      <w:r w:rsidDel="00000000" w:rsidR="00000000" w:rsidRPr="00000000">
        <w:rPr>
          <w:rtl w:val="0"/>
        </w:rPr>
        <w:t xml:space="preserve">Latest Amendment Date: March 30, 2022</w:t>
      </w:r>
    </w:p>
    <w:p w:rsidR="00000000" w:rsidDel="00000000" w:rsidP="00000000" w:rsidRDefault="00000000" w:rsidRPr="00000000" w14:paraId="0000022B">
      <w:pPr>
        <w:rPr/>
      </w:pPr>
      <w:r w:rsidDel="00000000" w:rsidR="00000000" w:rsidRPr="00000000">
        <w:rPr>
          <w:rtl w:val="0"/>
        </w:rPr>
        <w:t xml:space="preserve">Award Instrument: Standard Grant</w:t>
      </w:r>
    </w:p>
    <w:p w:rsidR="00000000" w:rsidDel="00000000" w:rsidP="00000000" w:rsidRDefault="00000000" w:rsidRPr="00000000" w14:paraId="0000022C">
      <w:pPr>
        <w:rPr/>
      </w:pPr>
      <w:r w:rsidDel="00000000" w:rsidR="00000000" w:rsidRPr="00000000">
        <w:rPr>
          <w:rtl w:val="0"/>
        </w:rPr>
        <w:t xml:space="preserve">Program Manager: Sylvia Spengler</w:t>
      </w:r>
    </w:p>
    <w:p w:rsidR="00000000" w:rsidDel="00000000" w:rsidP="00000000" w:rsidRDefault="00000000" w:rsidRPr="00000000" w14:paraId="0000022D">
      <w:pPr>
        <w:rPr/>
      </w:pPr>
      <w:r w:rsidDel="00000000" w:rsidR="00000000" w:rsidRPr="00000000">
        <w:rPr>
          <w:rtl w:val="0"/>
        </w:rPr>
        <w:t xml:space="preserve">Start Date: October 01, 2020</w:t>
      </w:r>
    </w:p>
    <w:p w:rsidR="00000000" w:rsidDel="00000000" w:rsidP="00000000" w:rsidRDefault="00000000" w:rsidRPr="00000000" w14:paraId="0000022E">
      <w:pPr>
        <w:rPr/>
      </w:pPr>
      <w:r w:rsidDel="00000000" w:rsidR="00000000" w:rsidRPr="00000000">
        <w:rPr>
          <w:rtl w:val="0"/>
        </w:rPr>
        <w:t xml:space="preserve">End Date: December 31, 2022</w:t>
      </w:r>
    </w:p>
    <w:p w:rsidR="00000000" w:rsidDel="00000000" w:rsidP="00000000" w:rsidRDefault="00000000" w:rsidRPr="00000000" w14:paraId="0000022F">
      <w:pPr>
        <w:rPr/>
      </w:pPr>
      <w:r w:rsidDel="00000000" w:rsidR="00000000" w:rsidRPr="00000000">
        <w:rPr>
          <w:rtl w:val="0"/>
        </w:rPr>
        <w:t xml:space="preserve">Awarded Amount to Date: $60,000</w:t>
      </w:r>
    </w:p>
    <w:p w:rsidR="00000000" w:rsidDel="00000000" w:rsidP="00000000" w:rsidRDefault="00000000" w:rsidRPr="00000000" w14:paraId="00000230">
      <w:pPr>
        <w:rPr/>
      </w:pPr>
      <w:r w:rsidDel="00000000" w:rsidR="00000000" w:rsidRPr="00000000">
        <w:rPr>
          <w:rtl w:val="0"/>
        </w:rPr>
        <w:t xml:space="preserve">ARRA Amount: $</w:t>
      </w:r>
    </w:p>
    <w:p w:rsidR="00000000" w:rsidDel="00000000" w:rsidP="00000000" w:rsidRDefault="00000000" w:rsidRPr="00000000" w14:paraId="00000231">
      <w:pPr>
        <w:rPr/>
      </w:pPr>
      <w:r w:rsidDel="00000000" w:rsidR="00000000" w:rsidRPr="00000000">
        <w:rPr>
          <w:rtl w:val="0"/>
        </w:rPr>
        <w:t xml:space="preserve">Investigator(s): Micaela Parker micaela@academicdatascience.org (Principal Investigator) </w:t>
      </w:r>
    </w:p>
    <w:p w:rsidR="00000000" w:rsidDel="00000000" w:rsidP="00000000" w:rsidRDefault="00000000" w:rsidRPr="00000000" w14:paraId="00000232">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33">
      <w:pPr>
        <w:rPr/>
      </w:pPr>
      <w:r w:rsidDel="00000000" w:rsidR="00000000" w:rsidRPr="00000000">
        <w:rPr>
          <w:rtl w:val="0"/>
        </w:rPr>
        <w:t xml:space="preserve">127 HADDON PL, MONTCLAIR, NJ 07043-2314, (973)707-2485</w:t>
      </w:r>
    </w:p>
    <w:p w:rsidR="00000000" w:rsidDel="00000000" w:rsidP="00000000" w:rsidRDefault="00000000" w:rsidRPr="00000000" w14:paraId="00000234">
      <w:pPr>
        <w:rPr/>
      </w:pPr>
      <w:r w:rsidDel="00000000" w:rsidR="00000000" w:rsidRPr="00000000">
        <w:rPr>
          <w:rtl w:val="0"/>
        </w:rPr>
        <w:t xml:space="preserve">NSF Directorate: CSE</w:t>
      </w:r>
    </w:p>
    <w:p w:rsidR="00000000" w:rsidDel="00000000" w:rsidP="00000000" w:rsidRDefault="00000000" w:rsidRPr="00000000" w14:paraId="00000235">
      <w:pPr>
        <w:rPr/>
      </w:pPr>
      <w:r w:rsidDel="00000000" w:rsidR="00000000" w:rsidRPr="00000000">
        <w:rPr>
          <w:rtl w:val="0"/>
        </w:rPr>
        <w:t xml:space="preserve">Program(s): IIS Special Projects </w:t>
      </w:r>
    </w:p>
    <w:p w:rsidR="00000000" w:rsidDel="00000000" w:rsidP="00000000" w:rsidRDefault="00000000" w:rsidRPr="00000000" w14:paraId="00000236">
      <w:pPr>
        <w:rPr/>
      </w:pPr>
      <w:r w:rsidDel="00000000" w:rsidR="00000000" w:rsidRPr="00000000">
        <w:rPr>
          <w:rtl w:val="0"/>
        </w:rPr>
        <w:t xml:space="preserve">Program Reference Code(s): 7364 7556</w:t>
      </w:r>
    </w:p>
    <w:p w:rsidR="00000000" w:rsidDel="00000000" w:rsidP="00000000" w:rsidRDefault="00000000" w:rsidRPr="00000000" w14:paraId="00000237">
      <w:pPr>
        <w:rPr/>
      </w:pPr>
      <w:r w:rsidDel="00000000" w:rsidR="00000000" w:rsidRPr="00000000">
        <w:rPr>
          <w:rtl w:val="0"/>
        </w:rPr>
        <w:t xml:space="preserve">Program Element Code(s): 748400</w:t>
      </w:r>
    </w:p>
    <w:p w:rsidR="00000000" w:rsidDel="00000000" w:rsidP="00000000" w:rsidRDefault="00000000" w:rsidRPr="00000000" w14:paraId="00000238">
      <w:pPr>
        <w:rPr/>
      </w:pPr>
      <w:r w:rsidDel="00000000" w:rsidR="00000000" w:rsidRPr="00000000">
        <w:rPr>
          <w:rtl w:val="0"/>
        </w:rPr>
        <w:t xml:space="preserve">Abstract: The Academic Data Science Alliance (ADSA) was created to enable the broad dissemination of new approaches and best practices in data science to colleges and universities nationwide. ADSA?s goals are to provide community resources and events for academic data scientists at any level to share research advances and educational approaches. ADSA also provides a collaboration space for university leadership to share their challenges and success stories around programs for data science. ADSA supports a peer network of early career academic data scientists to forge collaborations and implement novel training approaches on their campuses.  This project supports the ADSA Annual Meeting and the Data Science Leadership Summit. &lt;br/&gt;&lt;br/&gt;The ADSA Annual Meeting provides an opportunity for academic researchers at any level (graduate students, postdocs, staff researchers and faculty) to collectively address common issues in data science research, education and training, program administration, and advocacy for data scientist career paths in higher education. The Data Science Leadership Summit convenes heads of current and nascent data science programs, and faculty interested in creating new initiatives on their campuses: to form an academic community for data science; to share best practices where they face similar challenges and opportunities; and to take collective responsibility in preparing next-generation data scientists to contribute in the best interests of society. The ADSA Career Development Network provides a peer-network for early career academic data scientists to support each other in their professional development.  Outcomes from these meetings are provided online for public consideration.&lt;br/&gt;&lt;br/&gt;This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Award Number: 2135830</w:t>
      </w:r>
    </w:p>
    <w:p w:rsidR="00000000" w:rsidDel="00000000" w:rsidP="00000000" w:rsidRDefault="00000000" w:rsidRPr="00000000" w14:paraId="0000023B">
      <w:pPr>
        <w:rPr/>
      </w:pPr>
      <w:r w:rsidDel="00000000" w:rsidR="00000000" w:rsidRPr="00000000">
        <w:rPr>
          <w:rtl w:val="0"/>
        </w:rPr>
        <w:t xml:space="preserve">Title: Identifying Assets and Collaborative Activities to Support Student Success in Environmental Data Science at Minority Serving Institutions</w:t>
      </w:r>
    </w:p>
    <w:p w:rsidR="00000000" w:rsidDel="00000000" w:rsidP="00000000" w:rsidRDefault="00000000" w:rsidRPr="00000000" w14:paraId="0000023C">
      <w:pPr>
        <w:rPr/>
      </w:pPr>
      <w:r w:rsidDel="00000000" w:rsidR="00000000" w:rsidRPr="00000000">
        <w:rPr>
          <w:rtl w:val="0"/>
        </w:rPr>
        <w:t xml:space="preserve">NSF Org: DUE Division Of Undergraduate Education</w:t>
      </w:r>
    </w:p>
    <w:p w:rsidR="00000000" w:rsidDel="00000000" w:rsidP="00000000" w:rsidRDefault="00000000" w:rsidRPr="00000000" w14:paraId="0000023D">
      <w:pPr>
        <w:rPr/>
      </w:pPr>
      <w:r w:rsidDel="00000000" w:rsidR="00000000" w:rsidRPr="00000000">
        <w:rPr>
          <w:rtl w:val="0"/>
        </w:rPr>
        <w:t xml:space="preserve">Initial Amendment Date: August 24, 2021</w:t>
      </w:r>
    </w:p>
    <w:p w:rsidR="00000000" w:rsidDel="00000000" w:rsidP="00000000" w:rsidRDefault="00000000" w:rsidRPr="00000000" w14:paraId="0000023E">
      <w:pPr>
        <w:rPr/>
      </w:pPr>
      <w:r w:rsidDel="00000000" w:rsidR="00000000" w:rsidRPr="00000000">
        <w:rPr>
          <w:rtl w:val="0"/>
        </w:rPr>
        <w:t xml:space="preserve">Latest Amendment Date: August 24, 2021</w:t>
      </w:r>
    </w:p>
    <w:p w:rsidR="00000000" w:rsidDel="00000000" w:rsidP="00000000" w:rsidRDefault="00000000" w:rsidRPr="00000000" w14:paraId="0000023F">
      <w:pPr>
        <w:rPr/>
      </w:pPr>
      <w:r w:rsidDel="00000000" w:rsidR="00000000" w:rsidRPr="00000000">
        <w:rPr>
          <w:rtl w:val="0"/>
        </w:rPr>
        <w:t xml:space="preserve">Award Instrument: Standard Grant</w:t>
      </w:r>
    </w:p>
    <w:p w:rsidR="00000000" w:rsidDel="00000000" w:rsidP="00000000" w:rsidRDefault="00000000" w:rsidRPr="00000000" w14:paraId="00000240">
      <w:pPr>
        <w:rPr/>
      </w:pPr>
      <w:r w:rsidDel="00000000" w:rsidR="00000000" w:rsidRPr="00000000">
        <w:rPr>
          <w:rtl w:val="0"/>
        </w:rPr>
        <w:t xml:space="preserve">Program Manager: Mike Ferrara</w:t>
      </w:r>
    </w:p>
    <w:p w:rsidR="00000000" w:rsidDel="00000000" w:rsidP="00000000" w:rsidRDefault="00000000" w:rsidRPr="00000000" w14:paraId="00000241">
      <w:pPr>
        <w:rPr/>
      </w:pPr>
      <w:r w:rsidDel="00000000" w:rsidR="00000000" w:rsidRPr="00000000">
        <w:rPr>
          <w:rtl w:val="0"/>
        </w:rPr>
        <w:t xml:space="preserve">Start Date: October 01, 2021</w:t>
      </w:r>
    </w:p>
    <w:p w:rsidR="00000000" w:rsidDel="00000000" w:rsidP="00000000" w:rsidRDefault="00000000" w:rsidRPr="00000000" w14:paraId="00000242">
      <w:pPr>
        <w:rPr/>
      </w:pPr>
      <w:r w:rsidDel="00000000" w:rsidR="00000000" w:rsidRPr="00000000">
        <w:rPr>
          <w:rtl w:val="0"/>
        </w:rPr>
        <w:t xml:space="preserve">End Date: May 31, 2023</w:t>
      </w:r>
    </w:p>
    <w:p w:rsidR="00000000" w:rsidDel="00000000" w:rsidP="00000000" w:rsidRDefault="00000000" w:rsidRPr="00000000" w14:paraId="00000243">
      <w:pPr>
        <w:rPr/>
      </w:pPr>
      <w:r w:rsidDel="00000000" w:rsidR="00000000" w:rsidRPr="00000000">
        <w:rPr>
          <w:rtl w:val="0"/>
        </w:rPr>
        <w:t xml:space="preserve">Awarded Amount to Date: $99,909</w:t>
      </w:r>
    </w:p>
    <w:p w:rsidR="00000000" w:rsidDel="00000000" w:rsidP="00000000" w:rsidRDefault="00000000" w:rsidRPr="00000000" w14:paraId="00000244">
      <w:pPr>
        <w:rPr/>
      </w:pPr>
      <w:r w:rsidDel="00000000" w:rsidR="00000000" w:rsidRPr="00000000">
        <w:rPr>
          <w:rtl w:val="0"/>
        </w:rPr>
        <w:t xml:space="preserve">ARRA Amount: $</w:t>
      </w:r>
    </w:p>
    <w:p w:rsidR="00000000" w:rsidDel="00000000" w:rsidP="00000000" w:rsidRDefault="00000000" w:rsidRPr="00000000" w14:paraId="00000245">
      <w:pPr>
        <w:rPr/>
      </w:pPr>
      <w:r w:rsidDel="00000000" w:rsidR="00000000" w:rsidRPr="00000000">
        <w:rPr>
          <w:rtl w:val="0"/>
        </w:rPr>
        <w:t xml:space="preserve">Investigator(s): Micaela Parker micaela@academicdatascience.org (Principal Investigator) Krystal Tsosie (Co-Principal Investigator) Kari Jordan (Co-Principal Investigator) Talitha Washington (Co-Principal Investigator) </w:t>
      </w:r>
    </w:p>
    <w:p w:rsidR="00000000" w:rsidDel="00000000" w:rsidP="00000000" w:rsidRDefault="00000000" w:rsidRPr="00000000" w14:paraId="00000246">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47">
      <w:pPr>
        <w:rPr/>
      </w:pPr>
      <w:r w:rsidDel="00000000" w:rsidR="00000000" w:rsidRPr="00000000">
        <w:rPr>
          <w:rtl w:val="0"/>
        </w:rPr>
        <w:t xml:space="preserve">127 HADDON PL, MONTCLAIR, NJ 07043-2314, (973)707-2485</w:t>
      </w:r>
    </w:p>
    <w:p w:rsidR="00000000" w:rsidDel="00000000" w:rsidP="00000000" w:rsidRDefault="00000000" w:rsidRPr="00000000" w14:paraId="00000248">
      <w:pPr>
        <w:rPr/>
      </w:pPr>
      <w:r w:rsidDel="00000000" w:rsidR="00000000" w:rsidRPr="00000000">
        <w:rPr>
          <w:rtl w:val="0"/>
        </w:rPr>
        <w:t xml:space="preserve">NSF Directorate: EDU</w:t>
      </w:r>
    </w:p>
    <w:p w:rsidR="00000000" w:rsidDel="00000000" w:rsidP="00000000" w:rsidRDefault="00000000" w:rsidRPr="00000000" w14:paraId="00000249">
      <w:pPr>
        <w:rPr/>
      </w:pPr>
      <w:r w:rsidDel="00000000" w:rsidR="00000000" w:rsidRPr="00000000">
        <w:rPr>
          <w:rtl w:val="0"/>
        </w:rPr>
        <w:t xml:space="preserve">Program(s): IUSE </w:t>
      </w:r>
    </w:p>
    <w:p w:rsidR="00000000" w:rsidDel="00000000" w:rsidP="00000000" w:rsidRDefault="00000000" w:rsidRPr="00000000" w14:paraId="0000024A">
      <w:pPr>
        <w:rPr/>
      </w:pPr>
      <w:r w:rsidDel="00000000" w:rsidR="00000000" w:rsidRPr="00000000">
        <w:rPr>
          <w:rtl w:val="0"/>
        </w:rPr>
        <w:t xml:space="preserve">Program Reference Code(s): 102Z 7556 8209 9178</w:t>
      </w:r>
    </w:p>
    <w:p w:rsidR="00000000" w:rsidDel="00000000" w:rsidP="00000000" w:rsidRDefault="00000000" w:rsidRPr="00000000" w14:paraId="0000024B">
      <w:pPr>
        <w:rPr/>
      </w:pPr>
      <w:r w:rsidDel="00000000" w:rsidR="00000000" w:rsidRPr="00000000">
        <w:rPr>
          <w:rtl w:val="0"/>
        </w:rPr>
        <w:t xml:space="preserve">Program Element Code(s): 199800</w:t>
      </w:r>
    </w:p>
    <w:p w:rsidR="00000000" w:rsidDel="00000000" w:rsidP="00000000" w:rsidRDefault="00000000" w:rsidRPr="00000000" w14:paraId="0000024C">
      <w:pPr>
        <w:rPr/>
      </w:pPr>
      <w:r w:rsidDel="00000000" w:rsidR="00000000" w:rsidRPr="00000000">
        <w:rPr>
          <w:rtl w:val="0"/>
        </w:rPr>
        <w:t xml:space="preserve">Abstract: This project aims to serve the national interest by increasing capacity in environmental data science through improved access to training and workforce development resources for diverse student populations. Racial and ethnic minority groups in the United States are under-supported and under-represented in data science programs and careers. Multiple challenges, including the affordability, access to new technologies and the lack of educational opportunities for diverse students, have led to a digital divide that demonstrates inequities in access to data, technology and educational opportunities. Data science education at Minority Serving Institutions (MSIs) can narrow this divide by engaging diverse student and faculty populations who have the knowledge and skills required to address issues of social and cultural relevance. MSIs have proven to be effective at recruiting, retaining, and preparing under-represented students for the STEM workforce. This project seeks to bring together representatives from Historically Black Colleges and Universities (HBCUs), Tribal Colleges and  Universities (TCUs), and professional organizations to build resource networks, identify barriers to data science education, and co-create a set of recommendations focusing  specifically on environmental sciences, thus empowering and supporting equitable data science education and training opportunities that ameliorate the digital divide.&lt;br/&gt;&lt;br/&gt;The focus on environmental data science springs from two factors that indicate strong workforce needs nationwide: a significant increase in large ecological datasets and environmental synthesis projects over the last decade and the growing national awareness of critical environmental challenges.  The project team includes representatives from the Academic Data Science Alliance, Native BioData Consortium, Atlanta University Center Data Science Initiative, the SCORE-UBE Network, The Carpentries and the National Environmental Observation Network and the project will engage a broad collection of additional academic and community partners. This project will organize monthly HBCU and TCU working group meetings and a series of mini-workshops to meet the following goals: 1) identify the unique assets that HBCUs and TCUs bring to environmental data science education; 2) analyze barriers to adoption of data science in teaching relevant courses; 3) identify and raise awareness of resources available to support equitable data science education; 4) promote relationship-building among faculty and partner organizations, forming the basis of a network for future resource sharing and curriculum development with peer support; and, 5) collaboratively develop a living document with recommendations that will enhance student success in environmental data science. Project activities will allow participants, with support from a Leadership Committee and community partners, to identify institutional assets and challenges, and how to best leverage partnerships to enhance data science capacity at HBCUs and TCUs. The project will build relationships and concentrate activities on identifying shared solutions that can be adopted within a variety of contexts and scales. Information gathered during all workshops and the project evaluation will be incorporated in a living document with recommendations that will be disseminated to all network partners and to the wider data science community. The NSF IUSE: EHR Program supports research and development projects to improve the effectiveness of STEM education for all students.&lt;br/&gt;&lt;br/&gt;This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Award Number: 1934649</w:t>
      </w:r>
    </w:p>
    <w:p w:rsidR="00000000" w:rsidDel="00000000" w:rsidP="00000000" w:rsidRDefault="00000000" w:rsidRPr="00000000" w14:paraId="0000024F">
      <w:pPr>
        <w:rPr/>
      </w:pPr>
      <w:r w:rsidDel="00000000" w:rsidR="00000000" w:rsidRPr="00000000">
        <w:rPr>
          <w:rtl w:val="0"/>
        </w:rPr>
        <w:t xml:space="preserve">Title: Research Data Alliance Ideate Incubator (RDA-I2) : Conceptualizing an Interdisciplinary Research Framework for Strengthening Community Impact and Advancing an Innovation Platform</w:t>
      </w:r>
    </w:p>
    <w:p w:rsidR="00000000" w:rsidDel="00000000" w:rsidP="00000000" w:rsidRDefault="00000000" w:rsidRPr="00000000" w14:paraId="00000250">
      <w:pPr>
        <w:rPr/>
      </w:pPr>
      <w:r w:rsidDel="00000000" w:rsidR="00000000" w:rsidRPr="00000000">
        <w:rPr>
          <w:rtl w:val="0"/>
        </w:rPr>
        <w:t xml:space="preserve">NSF Org: OAC Office of Advanced Cyberinfrastructure (OAC)</w:t>
      </w:r>
    </w:p>
    <w:p w:rsidR="00000000" w:rsidDel="00000000" w:rsidP="00000000" w:rsidRDefault="00000000" w:rsidRPr="00000000" w14:paraId="00000251">
      <w:pPr>
        <w:rPr/>
      </w:pPr>
      <w:r w:rsidDel="00000000" w:rsidR="00000000" w:rsidRPr="00000000">
        <w:rPr>
          <w:rtl w:val="0"/>
        </w:rPr>
        <w:t xml:space="preserve">Initial Amendment Date: February 20, 2020</w:t>
      </w:r>
    </w:p>
    <w:p w:rsidR="00000000" w:rsidDel="00000000" w:rsidP="00000000" w:rsidRDefault="00000000" w:rsidRPr="00000000" w14:paraId="00000252">
      <w:pPr>
        <w:rPr/>
      </w:pPr>
      <w:r w:rsidDel="00000000" w:rsidR="00000000" w:rsidRPr="00000000">
        <w:rPr>
          <w:rtl w:val="0"/>
        </w:rPr>
        <w:t xml:space="preserve">Latest Amendment Date: August 26, 2020</w:t>
      </w:r>
    </w:p>
    <w:p w:rsidR="00000000" w:rsidDel="00000000" w:rsidP="00000000" w:rsidRDefault="00000000" w:rsidRPr="00000000" w14:paraId="00000253">
      <w:pPr>
        <w:rPr/>
      </w:pPr>
      <w:r w:rsidDel="00000000" w:rsidR="00000000" w:rsidRPr="00000000">
        <w:rPr>
          <w:rtl w:val="0"/>
        </w:rPr>
        <w:t xml:space="preserve">Award Instrument: Standard Grant</w:t>
      </w:r>
    </w:p>
    <w:p w:rsidR="00000000" w:rsidDel="00000000" w:rsidP="00000000" w:rsidRDefault="00000000" w:rsidRPr="00000000" w14:paraId="00000254">
      <w:pPr>
        <w:rPr/>
      </w:pPr>
      <w:r w:rsidDel="00000000" w:rsidR="00000000" w:rsidRPr="00000000">
        <w:rPr>
          <w:rtl w:val="0"/>
        </w:rPr>
        <w:t xml:space="preserve">Program Manager: Alejandro Suarez</w:t>
      </w:r>
    </w:p>
    <w:p w:rsidR="00000000" w:rsidDel="00000000" w:rsidP="00000000" w:rsidRDefault="00000000" w:rsidRPr="00000000" w14:paraId="00000255">
      <w:pPr>
        <w:rPr/>
      </w:pPr>
      <w:r w:rsidDel="00000000" w:rsidR="00000000" w:rsidRPr="00000000">
        <w:rPr>
          <w:rtl w:val="0"/>
        </w:rPr>
        <w:t xml:space="preserve">Start Date: February 01, 2020</w:t>
      </w:r>
    </w:p>
    <w:p w:rsidR="00000000" w:rsidDel="00000000" w:rsidP="00000000" w:rsidRDefault="00000000" w:rsidRPr="00000000" w14:paraId="00000256">
      <w:pPr>
        <w:rPr/>
      </w:pPr>
      <w:r w:rsidDel="00000000" w:rsidR="00000000" w:rsidRPr="00000000">
        <w:rPr>
          <w:rtl w:val="0"/>
        </w:rPr>
        <w:t xml:space="preserve">End Date: November 30, 2023</w:t>
      </w:r>
    </w:p>
    <w:p w:rsidR="00000000" w:rsidDel="00000000" w:rsidP="00000000" w:rsidRDefault="00000000" w:rsidRPr="00000000" w14:paraId="00000257">
      <w:pPr>
        <w:rPr/>
      </w:pPr>
      <w:r w:rsidDel="00000000" w:rsidR="00000000" w:rsidRPr="00000000">
        <w:rPr>
          <w:rtl w:val="0"/>
        </w:rPr>
        <w:t xml:space="preserve">Awarded Amount to Date: $2,202,049</w:t>
      </w:r>
    </w:p>
    <w:p w:rsidR="00000000" w:rsidDel="00000000" w:rsidP="00000000" w:rsidRDefault="00000000" w:rsidRPr="00000000" w14:paraId="00000258">
      <w:pPr>
        <w:rPr/>
      </w:pPr>
      <w:r w:rsidDel="00000000" w:rsidR="00000000" w:rsidRPr="00000000">
        <w:rPr>
          <w:rtl w:val="0"/>
        </w:rPr>
        <w:t xml:space="preserve">ARRA Amount: $</w:t>
      </w:r>
    </w:p>
    <w:p w:rsidR="00000000" w:rsidDel="00000000" w:rsidP="00000000" w:rsidRDefault="00000000" w:rsidRPr="00000000" w14:paraId="00000259">
      <w:pPr>
        <w:rPr/>
      </w:pPr>
      <w:r w:rsidDel="00000000" w:rsidR="00000000" w:rsidRPr="00000000">
        <w:rPr>
          <w:rtl w:val="0"/>
        </w:rPr>
        <w:t xml:space="preserve">Investigator(s): Rebecca Koskela rebecca.koskela@rda-foundation.org (Principal Investigator) Leslie McIntosh-Borrelli (Former Principal Investigator) Lynn Yarmey (Co-Principal Investigator) </w:t>
      </w:r>
    </w:p>
    <w:p w:rsidR="00000000" w:rsidDel="00000000" w:rsidP="00000000" w:rsidRDefault="00000000" w:rsidRPr="00000000" w14:paraId="0000025A">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5B">
      <w:pPr>
        <w:rPr/>
      </w:pPr>
      <w:r w:rsidDel="00000000" w:rsidR="00000000" w:rsidRPr="00000000">
        <w:rPr>
          <w:rtl w:val="0"/>
        </w:rPr>
        <w:t xml:space="preserve">127 HADDON PL, MONTCLAIR, NJ 07043-2314, (973)707-2485</w:t>
      </w:r>
    </w:p>
    <w:p w:rsidR="00000000" w:rsidDel="00000000" w:rsidP="00000000" w:rsidRDefault="00000000" w:rsidRPr="00000000" w14:paraId="0000025C">
      <w:pPr>
        <w:rPr/>
      </w:pPr>
      <w:r w:rsidDel="00000000" w:rsidR="00000000" w:rsidRPr="00000000">
        <w:rPr>
          <w:rtl w:val="0"/>
        </w:rPr>
        <w:t xml:space="preserve">NSF Directorate: CSE</w:t>
      </w:r>
    </w:p>
    <w:p w:rsidR="00000000" w:rsidDel="00000000" w:rsidP="00000000" w:rsidRDefault="00000000" w:rsidRPr="00000000" w14:paraId="0000025D">
      <w:pPr>
        <w:rPr/>
      </w:pPr>
      <w:r w:rsidDel="00000000" w:rsidR="00000000" w:rsidRPr="00000000">
        <w:rPr>
          <w:rtl w:val="0"/>
        </w:rPr>
        <w:t xml:space="preserve">Program(s): CYBERINFRASTRUCTURE </w:t>
      </w:r>
    </w:p>
    <w:p w:rsidR="00000000" w:rsidDel="00000000" w:rsidP="00000000" w:rsidRDefault="00000000" w:rsidRPr="00000000" w14:paraId="0000025E">
      <w:pPr>
        <w:rPr/>
      </w:pPr>
      <w:r w:rsidDel="00000000" w:rsidR="00000000" w:rsidRPr="00000000">
        <w:rPr>
          <w:rtl w:val="0"/>
        </w:rPr>
        <w:t xml:space="preserve">Program Reference Code(s): 7231</w:t>
      </w:r>
    </w:p>
    <w:p w:rsidR="00000000" w:rsidDel="00000000" w:rsidP="00000000" w:rsidRDefault="00000000" w:rsidRPr="00000000" w14:paraId="0000025F">
      <w:pPr>
        <w:rPr/>
      </w:pPr>
      <w:r w:rsidDel="00000000" w:rsidR="00000000" w:rsidRPr="00000000">
        <w:rPr>
          <w:rtl w:val="0"/>
        </w:rPr>
        <w:t xml:space="preserve">Program Element Code(s): 723100</w:t>
      </w:r>
    </w:p>
    <w:p w:rsidR="00000000" w:rsidDel="00000000" w:rsidP="00000000" w:rsidRDefault="00000000" w:rsidRPr="00000000" w14:paraId="00000260">
      <w:pPr>
        <w:rPr/>
      </w:pPr>
      <w:r w:rsidDel="00000000" w:rsidR="00000000" w:rsidRPr="00000000">
        <w:rPr>
          <w:rtl w:val="0"/>
        </w:rPr>
        <w:t xml:space="preserve">Abstract: The Research Data Alliance (RDA) is a global organization providing a community infrastructure of researchers, data scientists, librarians, practitioners who work within and across disciplines to identify and solve grand challenges of data sharing and interoperability.  This project augments the RDA infrastructure with an incubator framework that can be used to accelerate data sharing and data-driven innovation, by providing targeted community support and strategic dissemination of community outputs. The goals are to establish mechanisms to integrate and link work across different RDA working groups and improve the discoverability and usability of RDA outputs.&lt;br/&gt;&lt;br/&gt;The project includes a pilot facilitation training program for RDA group chairs, to share strategies and tactics for building better connections across efforts. In a quickly-scaling organization, the chairs are uniquely placed as a consistent, visible leadership presence for all group participants. By equipping chairs with skills to lead more inclusive session discussions that give space to the knowledge of the many participants, RDA can better leverage the Plenary meetings to connect groups. A second goal of the project is to increase the intelligibility and discoverability of RDA outputs, to prepare for broader adoption of the RDA work. RDA's current process of documenting and tracking approved and supported RDA outputs makes it difficult to capture the full array of work associated with RDA, including publications, posters, lectures, webinars, white-papers, and adoption stories. Developing a strategy to better track output development and adoption would enhance the capability to support all group work and to monitor, measure, and disseminate the impact of RDA group outputs within the wider scientific community. In addition, enhancing the documentation of organizational outputs would improve the ability of group collaboration and cross-fertilization of ideas, as outputs are reused and adapted to additional purposes, methods, and audiences.&lt;br/&gt;&lt;br/&gt;This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Award Number: 2213732</w:t>
      </w:r>
    </w:p>
    <w:p w:rsidR="00000000" w:rsidDel="00000000" w:rsidP="00000000" w:rsidRDefault="00000000" w:rsidRPr="00000000" w14:paraId="00000263">
      <w:pPr>
        <w:rPr/>
      </w:pPr>
      <w:r w:rsidDel="00000000" w:rsidR="00000000" w:rsidRPr="00000000">
        <w:rPr>
          <w:rtl w:val="0"/>
        </w:rPr>
        <w:t xml:space="preserve">Title: Microstructure Research Data Workshop at the South Big Data Innovation Hub</w:t>
      </w:r>
    </w:p>
    <w:p w:rsidR="00000000" w:rsidDel="00000000" w:rsidP="00000000" w:rsidRDefault="00000000" w:rsidRPr="00000000" w14:paraId="00000264">
      <w:pPr>
        <w:rPr/>
      </w:pPr>
      <w:r w:rsidDel="00000000" w:rsidR="00000000" w:rsidRPr="00000000">
        <w:rPr>
          <w:rtl w:val="0"/>
        </w:rPr>
        <w:t xml:space="preserve">NSF Org: OAC Office of Advanced Cyberinfrastructure (OAC)</w:t>
      </w:r>
    </w:p>
    <w:p w:rsidR="00000000" w:rsidDel="00000000" w:rsidP="00000000" w:rsidRDefault="00000000" w:rsidRPr="00000000" w14:paraId="00000265">
      <w:pPr>
        <w:rPr/>
      </w:pPr>
      <w:r w:rsidDel="00000000" w:rsidR="00000000" w:rsidRPr="00000000">
        <w:rPr>
          <w:rtl w:val="0"/>
        </w:rPr>
        <w:t xml:space="preserve">Initial Amendment Date: April 04, 2022</w:t>
      </w:r>
    </w:p>
    <w:p w:rsidR="00000000" w:rsidDel="00000000" w:rsidP="00000000" w:rsidRDefault="00000000" w:rsidRPr="00000000" w14:paraId="00000266">
      <w:pPr>
        <w:rPr/>
      </w:pPr>
      <w:r w:rsidDel="00000000" w:rsidR="00000000" w:rsidRPr="00000000">
        <w:rPr>
          <w:rtl w:val="0"/>
        </w:rPr>
        <w:t xml:space="preserve">Latest Amendment Date: April 04, 2022</w:t>
      </w:r>
    </w:p>
    <w:p w:rsidR="00000000" w:rsidDel="00000000" w:rsidP="00000000" w:rsidRDefault="00000000" w:rsidRPr="00000000" w14:paraId="00000267">
      <w:pPr>
        <w:rPr/>
      </w:pPr>
      <w:r w:rsidDel="00000000" w:rsidR="00000000" w:rsidRPr="00000000">
        <w:rPr>
          <w:rtl w:val="0"/>
        </w:rPr>
        <w:t xml:space="preserve">Award Instrument: Standard Grant</w:t>
      </w:r>
    </w:p>
    <w:p w:rsidR="00000000" w:rsidDel="00000000" w:rsidP="00000000" w:rsidRDefault="00000000" w:rsidRPr="00000000" w14:paraId="00000268">
      <w:pPr>
        <w:rPr/>
      </w:pPr>
      <w:r w:rsidDel="00000000" w:rsidR="00000000" w:rsidRPr="00000000">
        <w:rPr>
          <w:rtl w:val="0"/>
        </w:rPr>
        <w:t xml:space="preserve">Program Manager: Plato Smith</w:t>
      </w:r>
    </w:p>
    <w:p w:rsidR="00000000" w:rsidDel="00000000" w:rsidP="00000000" w:rsidRDefault="00000000" w:rsidRPr="00000000" w14:paraId="00000269">
      <w:pPr>
        <w:rPr/>
      </w:pPr>
      <w:r w:rsidDel="00000000" w:rsidR="00000000" w:rsidRPr="00000000">
        <w:rPr>
          <w:rtl w:val="0"/>
        </w:rPr>
        <w:t xml:space="preserve">Start Date: May 01, 2022</w:t>
      </w:r>
    </w:p>
    <w:p w:rsidR="00000000" w:rsidDel="00000000" w:rsidP="00000000" w:rsidRDefault="00000000" w:rsidRPr="00000000" w14:paraId="0000026A">
      <w:pPr>
        <w:rPr/>
      </w:pPr>
      <w:r w:rsidDel="00000000" w:rsidR="00000000" w:rsidRPr="00000000">
        <w:rPr>
          <w:rtl w:val="0"/>
        </w:rPr>
        <w:t xml:space="preserve">End Date: June 30, 2023</w:t>
      </w:r>
    </w:p>
    <w:p w:rsidR="00000000" w:rsidDel="00000000" w:rsidP="00000000" w:rsidRDefault="00000000" w:rsidRPr="00000000" w14:paraId="0000026B">
      <w:pPr>
        <w:rPr/>
      </w:pPr>
      <w:r w:rsidDel="00000000" w:rsidR="00000000" w:rsidRPr="00000000">
        <w:rPr>
          <w:rtl w:val="0"/>
        </w:rPr>
        <w:t xml:space="preserve">Awarded Amount to Date: $50,000</w:t>
      </w:r>
    </w:p>
    <w:p w:rsidR="00000000" w:rsidDel="00000000" w:rsidP="00000000" w:rsidRDefault="00000000" w:rsidRPr="00000000" w14:paraId="0000026C">
      <w:pPr>
        <w:rPr/>
      </w:pPr>
      <w:r w:rsidDel="00000000" w:rsidR="00000000" w:rsidRPr="00000000">
        <w:rPr>
          <w:rtl w:val="0"/>
        </w:rPr>
        <w:t xml:space="preserve">ARRA Amount: $</w:t>
      </w:r>
    </w:p>
    <w:p w:rsidR="00000000" w:rsidDel="00000000" w:rsidP="00000000" w:rsidRDefault="00000000" w:rsidRPr="00000000" w14:paraId="0000026D">
      <w:pPr>
        <w:rPr/>
      </w:pPr>
      <w:r w:rsidDel="00000000" w:rsidR="00000000" w:rsidRPr="00000000">
        <w:rPr>
          <w:rtl w:val="0"/>
        </w:rPr>
        <w:t xml:space="preserve">Investigator(s): Eva Campo eva.campo@ronininstitute.org (Principal Investigator) </w:t>
      </w:r>
    </w:p>
    <w:p w:rsidR="00000000" w:rsidDel="00000000" w:rsidP="00000000" w:rsidRDefault="00000000" w:rsidRPr="00000000" w14:paraId="0000026E">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6F">
      <w:pPr>
        <w:rPr/>
      </w:pPr>
      <w:r w:rsidDel="00000000" w:rsidR="00000000" w:rsidRPr="00000000">
        <w:rPr>
          <w:rtl w:val="0"/>
        </w:rPr>
        <w:t xml:space="preserve">127 HADDON PL, MONTCLAIR, NJ 07043-2314, (973)707-2485</w:t>
      </w:r>
    </w:p>
    <w:p w:rsidR="00000000" w:rsidDel="00000000" w:rsidP="00000000" w:rsidRDefault="00000000" w:rsidRPr="00000000" w14:paraId="00000270">
      <w:pPr>
        <w:rPr/>
      </w:pPr>
      <w:r w:rsidDel="00000000" w:rsidR="00000000" w:rsidRPr="00000000">
        <w:rPr>
          <w:rtl w:val="0"/>
        </w:rPr>
        <w:t xml:space="preserve">NSF Directorate: CSE</w:t>
      </w:r>
    </w:p>
    <w:p w:rsidR="00000000" w:rsidDel="00000000" w:rsidP="00000000" w:rsidRDefault="00000000" w:rsidRPr="00000000" w14:paraId="00000271">
      <w:pPr>
        <w:rPr/>
      </w:pPr>
      <w:r w:rsidDel="00000000" w:rsidR="00000000" w:rsidRPr="00000000">
        <w:rPr>
          <w:rtl w:val="0"/>
        </w:rPr>
        <w:t xml:space="preserve">Program(s): NSF Public Access Initiative </w:t>
      </w:r>
    </w:p>
    <w:p w:rsidR="00000000" w:rsidDel="00000000" w:rsidP="00000000" w:rsidRDefault="00000000" w:rsidRPr="00000000" w14:paraId="00000272">
      <w:pPr>
        <w:rPr/>
      </w:pPr>
      <w:r w:rsidDel="00000000" w:rsidR="00000000" w:rsidRPr="00000000">
        <w:rPr>
          <w:rtl w:val="0"/>
        </w:rPr>
        <w:t xml:space="preserve">Program Reference Code(s): 7556</w:t>
      </w:r>
    </w:p>
    <w:p w:rsidR="00000000" w:rsidDel="00000000" w:rsidP="00000000" w:rsidRDefault="00000000" w:rsidRPr="00000000" w14:paraId="00000273">
      <w:pPr>
        <w:rPr/>
      </w:pPr>
      <w:r w:rsidDel="00000000" w:rsidR="00000000" w:rsidRPr="00000000">
        <w:rPr>
          <w:rtl w:val="0"/>
        </w:rPr>
        <w:t xml:space="preserve">Program Element Code(s): 741400</w:t>
      </w:r>
    </w:p>
    <w:p w:rsidR="00000000" w:rsidDel="00000000" w:rsidP="00000000" w:rsidRDefault="00000000" w:rsidRPr="00000000" w14:paraId="00000274">
      <w:pPr>
        <w:rPr/>
      </w:pPr>
      <w:r w:rsidDel="00000000" w:rsidR="00000000" w:rsidRPr="00000000">
        <w:rPr>
          <w:rtl w:val="0"/>
        </w:rPr>
        <w:t xml:space="preserve">Abstract: This workshop will bring together experts to advance public accessibility and interoperation standards for microstructural material science datasets, a category of data that has broad utility for many areas of materials science research.  The workshop builds on previous workshops, which succeeded in identifying targeted gaps in microstructure descriptors commonly used in manufacturing to correlate synthesis and macroscopic properties that determine structural performance.  This workshop aims at identifying metadata needed to enable interoperability of distributed and federated microstructure data worldwide.  The identification and adoption of these metadata standards will have widespread practical impacts in manufacturing, and be pursued through community engagement and consensus building.  The results of this workshop will have the potential to dramatically advance manufacturing industries; efficiently developing synthesis strategies towards targeted structural performance, that could include resilience to extreme environments such as nuclear reactors and wind farms, to extreme weather conditions (coastal erosion), to fatigue in bridges, and to earthquake damage.&lt;br/&gt;&lt;br/&gt;This workshop will focus on FAIR principles-oriented specifications for data management issues that were deemed crucial to the data science enterprise in previous gatherings, including: 1) metadata curation, 2) data ownership, provenance and sharing, 3) ontologies and schema, etc.  The workshop will include a number of tracks: Data Science Education and Workforce, Manufacturing, Team Science, Smart Cities, Data Sharing, and Health Disparities. In addition, the materials track will reach out to the other tracks and will: 1) connect with experts in resilient cities and ask what properties in cement, steel, etc. they are concerned with and incorporate those in the case studies, 2) connect with experts in Team Science for advice on how to efficiently execute the actionable items identified in the workshop, and 3) connect with experts in Workforce development for help in crafting a training program for data technicians in this realm (e.g. how much data science and how much materials science would a technician, researcher, etc. need to know to work in this space).&lt;br/&gt;&lt;br/&gt;This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Award Number: 2115108</w:t>
      </w:r>
    </w:p>
    <w:p w:rsidR="00000000" w:rsidDel="00000000" w:rsidP="00000000" w:rsidRDefault="00000000" w:rsidRPr="00000000" w14:paraId="00000277">
      <w:pPr>
        <w:rPr/>
      </w:pPr>
      <w:r w:rsidDel="00000000" w:rsidR="00000000" w:rsidRPr="00000000">
        <w:rPr>
          <w:rtl w:val="0"/>
        </w:rPr>
        <w:t xml:space="preserve">Title: I-Corps: Leveraging the computational power of a quantum annealer to optimize the methods and technologies in the logistics and supply-chain industry</w:t>
      </w:r>
    </w:p>
    <w:p w:rsidR="00000000" w:rsidDel="00000000" w:rsidP="00000000" w:rsidRDefault="00000000" w:rsidRPr="00000000" w14:paraId="00000278">
      <w:pPr>
        <w:rPr/>
      </w:pPr>
      <w:r w:rsidDel="00000000" w:rsidR="00000000" w:rsidRPr="00000000">
        <w:rPr>
          <w:rtl w:val="0"/>
        </w:rPr>
        <w:t xml:space="preserve">NSF Org: TI Translational Impacts</w:t>
      </w:r>
    </w:p>
    <w:p w:rsidR="00000000" w:rsidDel="00000000" w:rsidP="00000000" w:rsidRDefault="00000000" w:rsidRPr="00000000" w14:paraId="00000279">
      <w:pPr>
        <w:rPr/>
      </w:pPr>
      <w:r w:rsidDel="00000000" w:rsidR="00000000" w:rsidRPr="00000000">
        <w:rPr>
          <w:rtl w:val="0"/>
        </w:rPr>
        <w:t xml:space="preserve">Initial Amendment Date: March 31, 2021</w:t>
      </w:r>
    </w:p>
    <w:p w:rsidR="00000000" w:rsidDel="00000000" w:rsidP="00000000" w:rsidRDefault="00000000" w:rsidRPr="00000000" w14:paraId="0000027A">
      <w:pPr>
        <w:rPr/>
      </w:pPr>
      <w:r w:rsidDel="00000000" w:rsidR="00000000" w:rsidRPr="00000000">
        <w:rPr>
          <w:rtl w:val="0"/>
        </w:rPr>
        <w:t xml:space="preserve">Latest Amendment Date: March 31, 2021</w:t>
      </w:r>
    </w:p>
    <w:p w:rsidR="00000000" w:rsidDel="00000000" w:rsidP="00000000" w:rsidRDefault="00000000" w:rsidRPr="00000000" w14:paraId="0000027B">
      <w:pPr>
        <w:rPr/>
      </w:pPr>
      <w:r w:rsidDel="00000000" w:rsidR="00000000" w:rsidRPr="00000000">
        <w:rPr>
          <w:rtl w:val="0"/>
        </w:rPr>
        <w:t xml:space="preserve">Award Instrument: Standard Grant</w:t>
      </w:r>
    </w:p>
    <w:p w:rsidR="00000000" w:rsidDel="00000000" w:rsidP="00000000" w:rsidRDefault="00000000" w:rsidRPr="00000000" w14:paraId="0000027C">
      <w:pPr>
        <w:rPr/>
      </w:pPr>
      <w:r w:rsidDel="00000000" w:rsidR="00000000" w:rsidRPr="00000000">
        <w:rPr>
          <w:rtl w:val="0"/>
        </w:rPr>
        <w:t xml:space="preserve">Program Manager: Ruth Shuman</w:t>
      </w:r>
    </w:p>
    <w:p w:rsidR="00000000" w:rsidDel="00000000" w:rsidP="00000000" w:rsidRDefault="00000000" w:rsidRPr="00000000" w14:paraId="0000027D">
      <w:pPr>
        <w:rPr/>
      </w:pPr>
      <w:r w:rsidDel="00000000" w:rsidR="00000000" w:rsidRPr="00000000">
        <w:rPr>
          <w:rtl w:val="0"/>
        </w:rPr>
        <w:t xml:space="preserve">Start Date: March 15, 2021</w:t>
      </w:r>
    </w:p>
    <w:p w:rsidR="00000000" w:rsidDel="00000000" w:rsidP="00000000" w:rsidRDefault="00000000" w:rsidRPr="00000000" w14:paraId="0000027E">
      <w:pPr>
        <w:rPr/>
      </w:pPr>
      <w:r w:rsidDel="00000000" w:rsidR="00000000" w:rsidRPr="00000000">
        <w:rPr>
          <w:rtl w:val="0"/>
        </w:rPr>
        <w:t xml:space="preserve">End Date: February 28, 2022</w:t>
      </w:r>
    </w:p>
    <w:p w:rsidR="00000000" w:rsidDel="00000000" w:rsidP="00000000" w:rsidRDefault="00000000" w:rsidRPr="00000000" w14:paraId="0000027F">
      <w:pPr>
        <w:rPr/>
      </w:pPr>
      <w:r w:rsidDel="00000000" w:rsidR="00000000" w:rsidRPr="00000000">
        <w:rPr>
          <w:rtl w:val="0"/>
        </w:rPr>
        <w:t xml:space="preserve">Awarded Amount to Date: $50,000</w:t>
      </w:r>
    </w:p>
    <w:p w:rsidR="00000000" w:rsidDel="00000000" w:rsidP="00000000" w:rsidRDefault="00000000" w:rsidRPr="00000000" w14:paraId="00000280">
      <w:pPr>
        <w:rPr/>
      </w:pPr>
      <w:r w:rsidDel="00000000" w:rsidR="00000000" w:rsidRPr="00000000">
        <w:rPr>
          <w:rtl w:val="0"/>
        </w:rPr>
        <w:t xml:space="preserve">ARRA Amount: $</w:t>
      </w:r>
    </w:p>
    <w:p w:rsidR="00000000" w:rsidDel="00000000" w:rsidP="00000000" w:rsidRDefault="00000000" w:rsidRPr="00000000" w14:paraId="00000281">
      <w:pPr>
        <w:rPr/>
      </w:pPr>
      <w:r w:rsidDel="00000000" w:rsidR="00000000" w:rsidRPr="00000000">
        <w:rPr>
          <w:rtl w:val="0"/>
        </w:rPr>
        <w:t xml:space="preserve">Investigator(s): Vesselin Gueorguiev vesselin.gueorguiev@ronininstitute.org (Principal Investigator) </w:t>
      </w:r>
    </w:p>
    <w:p w:rsidR="00000000" w:rsidDel="00000000" w:rsidP="00000000" w:rsidRDefault="00000000" w:rsidRPr="00000000" w14:paraId="00000282">
      <w:pPr>
        <w:rPr/>
      </w:pPr>
      <w:r w:rsidDel="00000000" w:rsidR="00000000" w:rsidRPr="00000000">
        <w:rPr>
          <w:rtl w:val="0"/>
        </w:rPr>
        <w:t xml:space="preserve">Organization: Ronin Institute for Independent Scholarship Incorporated</w:t>
      </w:r>
    </w:p>
    <w:p w:rsidR="00000000" w:rsidDel="00000000" w:rsidP="00000000" w:rsidRDefault="00000000" w:rsidRPr="00000000" w14:paraId="00000283">
      <w:pPr>
        <w:rPr/>
      </w:pPr>
      <w:r w:rsidDel="00000000" w:rsidR="00000000" w:rsidRPr="00000000">
        <w:rPr>
          <w:rtl w:val="0"/>
        </w:rPr>
        <w:t xml:space="preserve">127 HADDON PL, MONTCLAIR, NJ 07043-2314, (973)707-2485</w:t>
      </w:r>
    </w:p>
    <w:p w:rsidR="00000000" w:rsidDel="00000000" w:rsidP="00000000" w:rsidRDefault="00000000" w:rsidRPr="00000000" w14:paraId="00000284">
      <w:pPr>
        <w:rPr/>
      </w:pPr>
      <w:r w:rsidDel="00000000" w:rsidR="00000000" w:rsidRPr="00000000">
        <w:rPr>
          <w:rtl w:val="0"/>
        </w:rPr>
        <w:t xml:space="preserve">NSF Directorate: TIP</w:t>
      </w:r>
    </w:p>
    <w:p w:rsidR="00000000" w:rsidDel="00000000" w:rsidP="00000000" w:rsidRDefault="00000000" w:rsidRPr="00000000" w14:paraId="00000285">
      <w:pPr>
        <w:rPr/>
      </w:pPr>
      <w:r w:rsidDel="00000000" w:rsidR="00000000" w:rsidRPr="00000000">
        <w:rPr>
          <w:rtl w:val="0"/>
        </w:rPr>
        <w:t xml:space="preserve">Program(s): I-Corps </w:t>
      </w:r>
    </w:p>
    <w:p w:rsidR="00000000" w:rsidDel="00000000" w:rsidP="00000000" w:rsidRDefault="00000000" w:rsidRPr="00000000" w14:paraId="00000286">
      <w:pPr>
        <w:rPr/>
      </w:pPr>
      <w:r w:rsidDel="00000000" w:rsidR="00000000" w:rsidRPr="00000000">
        <w:rPr>
          <w:rtl w:val="0"/>
        </w:rPr>
        <w:t xml:space="preserve">Program Reference Code(s): 7203</w:t>
      </w:r>
    </w:p>
    <w:p w:rsidR="00000000" w:rsidDel="00000000" w:rsidP="00000000" w:rsidRDefault="00000000" w:rsidRPr="00000000" w14:paraId="00000287">
      <w:pPr>
        <w:rPr/>
      </w:pPr>
      <w:r w:rsidDel="00000000" w:rsidR="00000000" w:rsidRPr="00000000">
        <w:rPr>
          <w:rtl w:val="0"/>
        </w:rPr>
        <w:t xml:space="preserve">Program Element Code(s): 802300</w:t>
      </w:r>
    </w:p>
    <w:p w:rsidR="00000000" w:rsidDel="00000000" w:rsidP="00000000" w:rsidRDefault="00000000" w:rsidRPr="00000000" w14:paraId="00000288">
      <w:pPr>
        <w:rPr/>
      </w:pPr>
      <w:r w:rsidDel="00000000" w:rsidR="00000000" w:rsidRPr="00000000">
        <w:rPr>
          <w:rtl w:val="0"/>
        </w:rPr>
        <w:t xml:space="preserve">Abstract: The broader impact/commercial potential of this I-Corps project is the development of technology to increase efficiency and reduce the costs incurred in decision-making that involves multiple variables along with several possible combinations of such variables. This technology leverages the power of a Quantum Computer (QC) for a faster and more efficient computational potential, which helps businesses in rapid decision making. This proposed technology may be applied to several industry segments such as finance, logistics and supply chain, and drug discovery. In particular, logistics and supply chain companies may benefit significantly from this technology by making faster and more efficient decisions on route to optimization, warehouse management, inventory management, and last-mile delivery.  This may allow companies to reduce fuel emissions, spend less on energy, and improve customer service. Companies also may save on resource management and reduced errors in judgment, where a small fraction of cost savings result in large savings. Commercializing this technology may have an economic benefit as well as a positive impact from an environmental perspective.&lt;br/&gt;&lt;br/&gt;This I-Corps project is based on the development of a set of algorithms to solve complex distribution problems.  Based on a COVID-19 vaccine distribution model, the solution targets advising and monitoring a safe reopening process by suggesting measures to be implemented by businesses within cities and counties.  The algorithms will also suggest effective supply distributions patterns to optimize impact on limited resource and to develop and enhance mitigation procedures and supply delivery processes for potential large-scale disasters. This proposed technology has the potential to help address critical elements relevant to emergency and disaster mitigation as well as better and more efficient distributions of goods. The goal is to develop a full-fledged software product to be used by a variety of businesses.&lt;br/&gt;&lt;br/&gt;This award reflects NSF's statutory mission and has been deemed worthy of support through evaluation using the Foundation's intellectual merit and broader impacts review criteria.</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Award Number: 1639675</w:t>
      </w:r>
    </w:p>
    <w:p w:rsidR="00000000" w:rsidDel="00000000" w:rsidP="00000000" w:rsidRDefault="00000000" w:rsidRPr="00000000" w14:paraId="0000028B">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8C">
      <w:pPr>
        <w:rPr/>
      </w:pPr>
      <w:r w:rsidDel="00000000" w:rsidR="00000000" w:rsidRPr="00000000">
        <w:rPr>
          <w:rtl w:val="0"/>
        </w:rPr>
        <w:t xml:space="preserve">NSF Org: RISE Div of Res, Innovation, Synergies, &amp; Edu</w:t>
      </w:r>
    </w:p>
    <w:p w:rsidR="00000000" w:rsidDel="00000000" w:rsidP="00000000" w:rsidRDefault="00000000" w:rsidRPr="00000000" w14:paraId="0000028D">
      <w:pPr>
        <w:rPr/>
      </w:pPr>
      <w:r w:rsidDel="00000000" w:rsidR="00000000" w:rsidRPr="00000000">
        <w:rPr>
          <w:rtl w:val="0"/>
        </w:rPr>
        <w:t xml:space="preserve">Initial Amendment Date: September 16, 2016</w:t>
      </w:r>
    </w:p>
    <w:p w:rsidR="00000000" w:rsidDel="00000000" w:rsidP="00000000" w:rsidRDefault="00000000" w:rsidRPr="00000000" w14:paraId="0000028E">
      <w:pPr>
        <w:rPr/>
      </w:pPr>
      <w:r w:rsidDel="00000000" w:rsidR="00000000" w:rsidRPr="00000000">
        <w:rPr>
          <w:rtl w:val="0"/>
        </w:rPr>
        <w:t xml:space="preserve">Latest Amendment Date: September 16, 2016</w:t>
      </w:r>
    </w:p>
    <w:p w:rsidR="00000000" w:rsidDel="00000000" w:rsidP="00000000" w:rsidRDefault="00000000" w:rsidRPr="00000000" w14:paraId="0000028F">
      <w:pPr>
        <w:rPr/>
      </w:pPr>
      <w:r w:rsidDel="00000000" w:rsidR="00000000" w:rsidRPr="00000000">
        <w:rPr>
          <w:rtl w:val="0"/>
        </w:rPr>
        <w:t xml:space="preserve">Award Instrument: Standard Grant</w:t>
      </w:r>
    </w:p>
    <w:p w:rsidR="00000000" w:rsidDel="00000000" w:rsidP="00000000" w:rsidRDefault="00000000" w:rsidRPr="00000000" w14:paraId="00000290">
      <w:pPr>
        <w:rPr/>
      </w:pPr>
      <w:r w:rsidDel="00000000" w:rsidR="00000000" w:rsidRPr="00000000">
        <w:rPr>
          <w:rtl w:val="0"/>
        </w:rPr>
        <w:t xml:space="preserve">Program Manager: Eva Zanzerkia</w:t>
      </w:r>
    </w:p>
    <w:p w:rsidR="00000000" w:rsidDel="00000000" w:rsidP="00000000" w:rsidRDefault="00000000" w:rsidRPr="00000000" w14:paraId="00000291">
      <w:pPr>
        <w:rPr/>
      </w:pPr>
      <w:r w:rsidDel="00000000" w:rsidR="00000000" w:rsidRPr="00000000">
        <w:rPr>
          <w:rtl w:val="0"/>
        </w:rPr>
        <w:t xml:space="preserve">Start Date: September 01, 2016</w:t>
      </w:r>
    </w:p>
    <w:p w:rsidR="00000000" w:rsidDel="00000000" w:rsidP="00000000" w:rsidRDefault="00000000" w:rsidRPr="00000000" w14:paraId="00000292">
      <w:pPr>
        <w:rPr/>
      </w:pPr>
      <w:r w:rsidDel="00000000" w:rsidR="00000000" w:rsidRPr="00000000">
        <w:rPr>
          <w:rtl w:val="0"/>
        </w:rPr>
        <w:t xml:space="preserve">End Date: August 31, 2020</w:t>
      </w:r>
    </w:p>
    <w:p w:rsidR="00000000" w:rsidDel="00000000" w:rsidP="00000000" w:rsidRDefault="00000000" w:rsidRPr="00000000" w14:paraId="00000293">
      <w:pPr>
        <w:rPr/>
      </w:pPr>
      <w:r w:rsidDel="00000000" w:rsidR="00000000" w:rsidRPr="00000000">
        <w:rPr>
          <w:rtl w:val="0"/>
        </w:rPr>
        <w:t xml:space="preserve">Awarded Amount to Date: $294,999</w:t>
      </w:r>
    </w:p>
    <w:p w:rsidR="00000000" w:rsidDel="00000000" w:rsidP="00000000" w:rsidRDefault="00000000" w:rsidRPr="00000000" w14:paraId="00000294">
      <w:pPr>
        <w:rPr/>
      </w:pPr>
      <w:r w:rsidDel="00000000" w:rsidR="00000000" w:rsidRPr="00000000">
        <w:rPr>
          <w:rtl w:val="0"/>
        </w:rPr>
        <w:t xml:space="preserve">ARRA Amount: $</w:t>
      </w:r>
    </w:p>
    <w:p w:rsidR="00000000" w:rsidDel="00000000" w:rsidP="00000000" w:rsidRDefault="00000000" w:rsidRPr="00000000" w14:paraId="00000295">
      <w:pPr>
        <w:rPr/>
      </w:pPr>
      <w:r w:rsidDel="00000000" w:rsidR="00000000" w:rsidRPr="00000000">
        <w:rPr>
          <w:rtl w:val="0"/>
        </w:rPr>
        <w:t xml:space="preserve">Investigator(s): Siri Jodha Khalsa khalsa@colorado.edu (Principal Investigator) </w:t>
      </w:r>
    </w:p>
    <w:p w:rsidR="00000000" w:rsidDel="00000000" w:rsidP="00000000" w:rsidRDefault="00000000" w:rsidRPr="00000000" w14:paraId="00000296">
      <w:pPr>
        <w:rPr/>
      </w:pPr>
      <w:r w:rsidDel="00000000" w:rsidR="00000000" w:rsidRPr="00000000">
        <w:rPr>
          <w:rtl w:val="0"/>
        </w:rPr>
        <w:t xml:space="preserve">Organization: University of Colorado at Boulder</w:t>
      </w:r>
    </w:p>
    <w:p w:rsidR="00000000" w:rsidDel="00000000" w:rsidP="00000000" w:rsidRDefault="00000000" w:rsidRPr="00000000" w14:paraId="00000297">
      <w:pPr>
        <w:rPr/>
      </w:pPr>
      <w:r w:rsidDel="00000000" w:rsidR="00000000" w:rsidRPr="00000000">
        <w:rPr>
          <w:rtl w:val="0"/>
        </w:rPr>
        <w:t xml:space="preserve">3100 MARINE ST, Boulder, CO 80309-0001, (303)492-6221</w:t>
      </w:r>
    </w:p>
    <w:p w:rsidR="00000000" w:rsidDel="00000000" w:rsidP="00000000" w:rsidRDefault="00000000" w:rsidRPr="00000000" w14:paraId="00000298">
      <w:pPr>
        <w:rPr/>
      </w:pPr>
      <w:r w:rsidDel="00000000" w:rsidR="00000000" w:rsidRPr="00000000">
        <w:rPr>
          <w:rtl w:val="0"/>
        </w:rPr>
        <w:t xml:space="preserve">NSF Directorate: GEO</w:t>
      </w:r>
    </w:p>
    <w:p w:rsidR="00000000" w:rsidDel="00000000" w:rsidP="00000000" w:rsidRDefault="00000000" w:rsidRPr="00000000" w14:paraId="00000299">
      <w:pPr>
        <w:rPr/>
      </w:pPr>
      <w:r w:rsidDel="00000000" w:rsidR="00000000" w:rsidRPr="00000000">
        <w:rPr>
          <w:rtl w:val="0"/>
        </w:rPr>
        <w:t xml:space="preserve">Program(s): Polar Cyberinfrastructure EarthCube </w:t>
      </w:r>
    </w:p>
    <w:p w:rsidR="00000000" w:rsidDel="00000000" w:rsidP="00000000" w:rsidRDefault="00000000" w:rsidRPr="00000000" w14:paraId="0000029A">
      <w:pPr>
        <w:rPr/>
      </w:pPr>
      <w:r w:rsidDel="00000000" w:rsidR="00000000" w:rsidRPr="00000000">
        <w:rPr>
          <w:rtl w:val="0"/>
        </w:rPr>
        <w:t xml:space="preserve">Program Reference Code(s): 1079 7433</w:t>
      </w:r>
    </w:p>
    <w:p w:rsidR="00000000" w:rsidDel="00000000" w:rsidP="00000000" w:rsidRDefault="00000000" w:rsidRPr="00000000" w14:paraId="0000029B">
      <w:pPr>
        <w:rPr/>
      </w:pPr>
      <w:r w:rsidDel="00000000" w:rsidR="00000000" w:rsidRPr="00000000">
        <w:rPr>
          <w:rtl w:val="0"/>
        </w:rPr>
        <w:t xml:space="preserve">Program Element Code(s): 540700, 807400</w:t>
      </w:r>
    </w:p>
    <w:p w:rsidR="00000000" w:rsidDel="00000000" w:rsidP="00000000" w:rsidRDefault="00000000" w:rsidRPr="00000000" w14:paraId="0000029C">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Award Number: 1639753</w:t>
      </w:r>
    </w:p>
    <w:p w:rsidR="00000000" w:rsidDel="00000000" w:rsidP="00000000" w:rsidRDefault="00000000" w:rsidRPr="00000000" w14:paraId="0000029F">
      <w:pPr>
        <w:rPr/>
      </w:pPr>
      <w:r w:rsidDel="00000000" w:rsidR="00000000" w:rsidRPr="00000000">
        <w:rPr>
          <w:rtl w:val="0"/>
        </w:rPr>
        <w:t xml:space="preserve">Title: Earthcube Building Blocks: Collaborative Proposal: Polar Data Insights and Search Analytics for the Deep and Scientific Web</w:t>
      </w:r>
    </w:p>
    <w:p w:rsidR="00000000" w:rsidDel="00000000" w:rsidP="00000000" w:rsidRDefault="00000000" w:rsidRPr="00000000" w14:paraId="000002A0">
      <w:pPr>
        <w:rPr/>
      </w:pPr>
      <w:r w:rsidDel="00000000" w:rsidR="00000000" w:rsidRPr="00000000">
        <w:rPr>
          <w:rtl w:val="0"/>
        </w:rPr>
        <w:t xml:space="preserve">NSF Org: RISE Div of Res, Innovation, Synergies, &amp; Edu</w:t>
      </w:r>
    </w:p>
    <w:p w:rsidR="00000000" w:rsidDel="00000000" w:rsidP="00000000" w:rsidRDefault="00000000" w:rsidRPr="00000000" w14:paraId="000002A1">
      <w:pPr>
        <w:rPr/>
      </w:pPr>
      <w:r w:rsidDel="00000000" w:rsidR="00000000" w:rsidRPr="00000000">
        <w:rPr>
          <w:rtl w:val="0"/>
        </w:rPr>
        <w:t xml:space="preserve">Initial Amendment Date: September 16, 2016</w:t>
      </w:r>
    </w:p>
    <w:p w:rsidR="00000000" w:rsidDel="00000000" w:rsidP="00000000" w:rsidRDefault="00000000" w:rsidRPr="00000000" w14:paraId="000002A2">
      <w:pPr>
        <w:rPr/>
      </w:pPr>
      <w:r w:rsidDel="00000000" w:rsidR="00000000" w:rsidRPr="00000000">
        <w:rPr>
          <w:rtl w:val="0"/>
        </w:rPr>
        <w:t xml:space="preserve">Latest Amendment Date: September 16, 2016</w:t>
      </w:r>
    </w:p>
    <w:p w:rsidR="00000000" w:rsidDel="00000000" w:rsidP="00000000" w:rsidRDefault="00000000" w:rsidRPr="00000000" w14:paraId="000002A3">
      <w:pPr>
        <w:rPr/>
      </w:pPr>
      <w:r w:rsidDel="00000000" w:rsidR="00000000" w:rsidRPr="00000000">
        <w:rPr>
          <w:rtl w:val="0"/>
        </w:rPr>
        <w:t xml:space="preserve">Award Instrument: Standard Grant</w:t>
      </w:r>
    </w:p>
    <w:p w:rsidR="00000000" w:rsidDel="00000000" w:rsidP="00000000" w:rsidRDefault="00000000" w:rsidRPr="00000000" w14:paraId="000002A4">
      <w:pPr>
        <w:rPr/>
      </w:pPr>
      <w:r w:rsidDel="00000000" w:rsidR="00000000" w:rsidRPr="00000000">
        <w:rPr>
          <w:rtl w:val="0"/>
        </w:rPr>
        <w:t xml:space="preserve">Program Manager: Eva Zanzerkia</w:t>
      </w:r>
    </w:p>
    <w:p w:rsidR="00000000" w:rsidDel="00000000" w:rsidP="00000000" w:rsidRDefault="00000000" w:rsidRPr="00000000" w14:paraId="000002A5">
      <w:pPr>
        <w:rPr/>
      </w:pPr>
      <w:r w:rsidDel="00000000" w:rsidR="00000000" w:rsidRPr="00000000">
        <w:rPr>
          <w:rtl w:val="0"/>
        </w:rPr>
        <w:t xml:space="preserve">Start Date: September 01, 2016</w:t>
      </w:r>
    </w:p>
    <w:p w:rsidR="00000000" w:rsidDel="00000000" w:rsidP="00000000" w:rsidRDefault="00000000" w:rsidRPr="00000000" w14:paraId="000002A6">
      <w:pPr>
        <w:rPr/>
      </w:pPr>
      <w:r w:rsidDel="00000000" w:rsidR="00000000" w:rsidRPr="00000000">
        <w:rPr>
          <w:rtl w:val="0"/>
        </w:rPr>
        <w:t xml:space="preserve">End Date: August 31, 2019</w:t>
      </w:r>
    </w:p>
    <w:p w:rsidR="00000000" w:rsidDel="00000000" w:rsidP="00000000" w:rsidRDefault="00000000" w:rsidRPr="00000000" w14:paraId="000002A7">
      <w:pPr>
        <w:rPr/>
      </w:pPr>
      <w:r w:rsidDel="00000000" w:rsidR="00000000" w:rsidRPr="00000000">
        <w:rPr>
          <w:rtl w:val="0"/>
        </w:rPr>
        <w:t xml:space="preserve">Awarded Amount to Date: $514,999</w:t>
      </w:r>
    </w:p>
    <w:p w:rsidR="00000000" w:rsidDel="00000000" w:rsidP="00000000" w:rsidRDefault="00000000" w:rsidRPr="00000000" w14:paraId="000002A8">
      <w:pPr>
        <w:rPr/>
      </w:pPr>
      <w:r w:rsidDel="00000000" w:rsidR="00000000" w:rsidRPr="00000000">
        <w:rPr>
          <w:rtl w:val="0"/>
        </w:rPr>
        <w:t xml:space="preserve">ARRA Amount: $</w:t>
      </w:r>
    </w:p>
    <w:p w:rsidR="00000000" w:rsidDel="00000000" w:rsidP="00000000" w:rsidRDefault="00000000" w:rsidRPr="00000000" w14:paraId="000002A9">
      <w:pPr>
        <w:rPr/>
      </w:pPr>
      <w:r w:rsidDel="00000000" w:rsidR="00000000" w:rsidRPr="00000000">
        <w:rPr>
          <w:rtl w:val="0"/>
        </w:rPr>
        <w:t xml:space="preserve">Investigator(s): Chris Mattmann mattmann@usc.edu (Principal Investigator) </w:t>
      </w:r>
    </w:p>
    <w:p w:rsidR="00000000" w:rsidDel="00000000" w:rsidP="00000000" w:rsidRDefault="00000000" w:rsidRPr="00000000" w14:paraId="000002AA">
      <w:pPr>
        <w:rPr/>
      </w:pPr>
      <w:r w:rsidDel="00000000" w:rsidR="00000000" w:rsidRPr="00000000">
        <w:rPr>
          <w:rtl w:val="0"/>
        </w:rPr>
        <w:t xml:space="preserve">Organization: University of Southern California</w:t>
      </w:r>
    </w:p>
    <w:p w:rsidR="00000000" w:rsidDel="00000000" w:rsidP="00000000" w:rsidRDefault="00000000" w:rsidRPr="00000000" w14:paraId="000002AB">
      <w:pPr>
        <w:rPr/>
      </w:pPr>
      <w:r w:rsidDel="00000000" w:rsidR="00000000" w:rsidRPr="00000000">
        <w:rPr>
          <w:rtl w:val="0"/>
        </w:rPr>
        <w:t xml:space="preserve">3720 S FLOWER ST FL 3, LOS ANGELES, CA 90089-0701, (213)740-7762</w:t>
      </w:r>
    </w:p>
    <w:p w:rsidR="00000000" w:rsidDel="00000000" w:rsidP="00000000" w:rsidRDefault="00000000" w:rsidRPr="00000000" w14:paraId="000002AC">
      <w:pPr>
        <w:rPr/>
      </w:pPr>
      <w:r w:rsidDel="00000000" w:rsidR="00000000" w:rsidRPr="00000000">
        <w:rPr>
          <w:rtl w:val="0"/>
        </w:rPr>
        <w:t xml:space="preserve">NSF Directorate: GEO</w:t>
      </w:r>
    </w:p>
    <w:p w:rsidR="00000000" w:rsidDel="00000000" w:rsidP="00000000" w:rsidRDefault="00000000" w:rsidRPr="00000000" w14:paraId="000002AD">
      <w:pPr>
        <w:rPr/>
      </w:pPr>
      <w:r w:rsidDel="00000000" w:rsidR="00000000" w:rsidRPr="00000000">
        <w:rPr>
          <w:rtl w:val="0"/>
        </w:rPr>
        <w:t xml:space="preserve">Program(s): Polar Cyberinfrastructure EarthCube </w:t>
      </w:r>
    </w:p>
    <w:p w:rsidR="00000000" w:rsidDel="00000000" w:rsidP="00000000" w:rsidRDefault="00000000" w:rsidRPr="00000000" w14:paraId="000002AE">
      <w:pPr>
        <w:rPr/>
      </w:pPr>
      <w:r w:rsidDel="00000000" w:rsidR="00000000" w:rsidRPr="00000000">
        <w:rPr>
          <w:rtl w:val="0"/>
        </w:rPr>
        <w:t xml:space="preserve">Program Reference Code(s): 7433 8048</w:t>
      </w:r>
    </w:p>
    <w:p w:rsidR="00000000" w:rsidDel="00000000" w:rsidP="00000000" w:rsidRDefault="00000000" w:rsidRPr="00000000" w14:paraId="000002AF">
      <w:pPr>
        <w:rPr/>
      </w:pPr>
      <w:r w:rsidDel="00000000" w:rsidR="00000000" w:rsidRPr="00000000">
        <w:rPr>
          <w:rtl w:val="0"/>
        </w:rPr>
        <w:t xml:space="preserve">Program Element Code(s): 540700, 807400</w:t>
      </w:r>
    </w:p>
    <w:p w:rsidR="00000000" w:rsidDel="00000000" w:rsidP="00000000" w:rsidRDefault="00000000" w:rsidRPr="00000000" w14:paraId="000002B0">
      <w:pPr>
        <w:rPr/>
      </w:pPr>
      <w:r w:rsidDel="00000000" w:rsidR="00000000" w:rsidRPr="00000000">
        <w:rPr>
          <w:rtl w:val="0"/>
        </w:rPr>
        <w:t xml:space="preserve">Abstract: This project develops an NSF EarthCube Building Block focused on Polar Data Science. The system will build upon work in Information Retrieval and Data Science and upon existing investment from NSF Polar, EarthCube, and from DARPA and NASA in this area. The system will collect, analyze, and make interactive the wealth of textual and scientific Polar data collected to date across the Deep web of scientific information -- scientific journals, multimedia information, scientific data, web pages, etc. The system builds upon fundamental research in text analysis, search, and visualization. Its primary goal is to unlock unstructured scientific data from 90+ data formats and to scale to 10s-100s of millions of records using the NSF XSEDE supercomputing resources. The system will perform information retrieval and machine learning on data crawled from the Polar Deep and Scientific web. Crawling will be informed by science questions crowdsourced through the EarthCube and Polar communities. The project is a collaboration with NSIDC, Ronin Institute, and the broader community including the newly funded Arctic Data Center led by NCEAS, to build our proposed system.&lt;br/&gt;&lt;br/&gt;The result of periodic and regular crawling will be a Crawl Data Repository (CDR) of raw textual data e.g., web pages containing richly curated dataset abstract descriptions, news stories tied to datasets, ASCII note files and dataset descriptions, and other textual data available on or pointed to by Polar repositories as well as scientific data (HDF, Grib, NetCDF, Matlab, etc.). The CDR will be made available for historical and future analysis by the broader EarthCube and Polar communities. In addition, an extraction pipeline will generate an Extraction Data Repository (EDR) of machine learning features not previously present (geospatial, temporal, people, places, scientific publications and topics, etc.) that will be the basis of interactive, visual analytics over the Polar data resources. Information collected will assist in answering scientific questions such as these derived from the President?s National Strategy for the Arctic Region. To date, the team has also crowd sourced 30+ questions from the Polar community represented on CRYOLIST https://goo.gl/4dDyIS and will continue to solicit this feedback and use the information collected to aid science as prioritized by the community. They will also engage the community to assist in validating our system. This is not a predictive tool per-se ? though it can help to enable such predictions. Its focus is on building an operational and core capability for textual scientific data analysis, both retrospective, and prospective.</w:t>
      </w:r>
    </w:p>
    <w:p w:rsidR="00000000" w:rsidDel="00000000" w:rsidP="00000000" w:rsidRDefault="00000000" w:rsidRPr="00000000" w14:paraId="000002B1">
      <w:pPr>
        <w:rPr/>
      </w:pPr>
      <w:r w:rsidDel="00000000" w:rsidR="00000000" w:rsidRPr="00000000">
        <w:rPr>
          <w:rtl w:val="0"/>
        </w:rPr>
        <w:t xml:space="preserve">---</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pStyle w:val="Heading3"/>
        <w:rPr/>
      </w:pPr>
      <w:bookmarkStart w:colFirst="0" w:colLast="0" w:name="_88qkt11bjqeg" w:id="30"/>
      <w:bookmarkEnd w:id="30"/>
      <w:commentRangeStart w:id="54"/>
      <w:commentRangeStart w:id="55"/>
      <w:commentRangeStart w:id="56"/>
      <w:commentRangeStart w:id="57"/>
      <w:r w:rsidDel="00000000" w:rsidR="00000000" w:rsidRPr="00000000">
        <w:rPr>
          <w:rtl w:val="0"/>
        </w:rPr>
        <w:t xml:space="preserve">Appendix I: Cease and Desist Letter Claimed to be from Ronin Board Members </w:t>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On 2024-04-15, Jorrit Poelen (a contributor to this document) received the following email (redacted to hide email addresses). Note that emails are easily spoofed, and this may be someone trying to impersonate Ronin Board members. So, please take this email with a grain of salt.</w:t>
      </w:r>
      <w:ins w:author="Keith Tse (CL, CStat)" w:id="10" w:date="2024-04-17T18:03:22Z">
        <w:commentRangeStart w:id="58"/>
        <w:r w:rsidDel="00000000" w:rsidR="00000000" w:rsidRPr="00000000">
          <w:rPr>
            <w:rtl w:val="0"/>
          </w:rPr>
          <w:t xml:space="preserve"> That said, such Cease and Desist notifications have been used before on members who were misbehaving in our community (e.g. Slack) and were stepping out of line with regards to our Code of Conduct. Perhaps the Board considered the behaviour of the recipients to be in violation of our CoC and was exercising their right to impose sanctions on them. </w:t>
        </w:r>
      </w:ins>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w:t>
      </w:r>
    </w:p>
    <w:p w:rsidR="00000000" w:rsidDel="00000000" w:rsidP="00000000" w:rsidRDefault="00000000" w:rsidRPr="00000000" w14:paraId="000002B8">
      <w:pPr>
        <w:rPr/>
      </w:pPr>
      <w:r w:rsidDel="00000000" w:rsidR="00000000" w:rsidRPr="00000000">
        <w:rPr>
          <w:rtl w:val="0"/>
        </w:rPr>
        <w:t xml:space="preserve">Return-Path: &lt;xxx@xxx&gt;</w:t>
      </w:r>
    </w:p>
    <w:p w:rsidR="00000000" w:rsidDel="00000000" w:rsidP="00000000" w:rsidRDefault="00000000" w:rsidRPr="00000000" w14:paraId="000002B9">
      <w:pPr>
        <w:rPr/>
      </w:pPr>
      <w:r w:rsidDel="00000000" w:rsidR="00000000" w:rsidRPr="00000000">
        <w:rPr>
          <w:rtl w:val="0"/>
        </w:rPr>
        <w:t xml:space="preserve">Delivered-To: xxx@xxx</w:t>
      </w:r>
    </w:p>
    <w:p w:rsidR="00000000" w:rsidDel="00000000" w:rsidP="00000000" w:rsidRDefault="00000000" w:rsidRPr="00000000" w14:paraId="000002BA">
      <w:pPr>
        <w:rPr/>
      </w:pPr>
      <w:r w:rsidDel="00000000" w:rsidR="00000000" w:rsidRPr="00000000">
        <w:rPr>
          <w:rtl w:val="0"/>
        </w:rPr>
        <w:t xml:space="preserve">To: xxx@xxx</w:t>
      </w:r>
    </w:p>
    <w:p w:rsidR="00000000" w:rsidDel="00000000" w:rsidP="00000000" w:rsidRDefault="00000000" w:rsidRPr="00000000" w14:paraId="000002BB">
      <w:pPr>
        <w:rPr/>
      </w:pPr>
      <w:r w:rsidDel="00000000" w:rsidR="00000000" w:rsidRPr="00000000">
        <w:rPr>
          <w:rtl w:val="0"/>
        </w:rPr>
        <w:t xml:space="preserve">Cc: 'The Board of Directors' &lt;board@ronininstitute.org&gt;</w:t>
      </w:r>
    </w:p>
    <w:p w:rsidR="00000000" w:rsidDel="00000000" w:rsidP="00000000" w:rsidRDefault="00000000" w:rsidRPr="00000000" w14:paraId="000002BC">
      <w:pPr>
        <w:rPr/>
      </w:pPr>
      <w:r w:rsidDel="00000000" w:rsidR="00000000" w:rsidRPr="00000000">
        <w:rPr>
          <w:rtl w:val="0"/>
        </w:rPr>
        <w:t xml:space="preserve">From: Cheryl Sundberg &lt;xxx@xxx&gt;</w:t>
      </w:r>
    </w:p>
    <w:p w:rsidR="00000000" w:rsidDel="00000000" w:rsidP="00000000" w:rsidRDefault="00000000" w:rsidRPr="00000000" w14:paraId="000002BD">
      <w:pPr>
        <w:rPr/>
      </w:pPr>
      <w:r w:rsidDel="00000000" w:rsidR="00000000" w:rsidRPr="00000000">
        <w:rPr>
          <w:rtl w:val="0"/>
        </w:rPr>
        <w:t xml:space="preserve">Subject: Open Letter</w:t>
      </w:r>
    </w:p>
    <w:p w:rsidR="00000000" w:rsidDel="00000000" w:rsidP="00000000" w:rsidRDefault="00000000" w:rsidRPr="00000000" w14:paraId="000002BE">
      <w:pPr>
        <w:rPr/>
      </w:pPr>
      <w:r w:rsidDel="00000000" w:rsidR="00000000" w:rsidRPr="00000000">
        <w:rPr>
          <w:rtl w:val="0"/>
        </w:rPr>
        <w:t xml:space="preserve">Date: Mon, 15 Apr 2024 20:59:54 +0000 (UTC)</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Dear Jorrit,</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Ronin membership (and other individuals) are notified to cease and desist any plans to publish an 'open letter' containing personal details, including names and email addresses, including those associated with the Ronin Institute, on any public forum, platform, or medium.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We also point out that much of the posted information is incorrect. Please remove the material from any forums.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Sincerely,</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Cheryl and Dana</w:t>
      </w:r>
    </w:p>
    <w:p w:rsidR="00000000" w:rsidDel="00000000" w:rsidP="00000000" w:rsidRDefault="00000000" w:rsidRPr="00000000" w14:paraId="000002CB">
      <w:pPr>
        <w:ind w:left="0" w:firstLine="0"/>
        <w:rPr/>
      </w:pPr>
      <w:r w:rsidDel="00000000" w:rsidR="00000000" w:rsidRPr="00000000">
        <w:rPr>
          <w:rtl w:val="0"/>
        </w:rPr>
        <w:t xml:space="preserve">---</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Jorrit replied about 30 minutes after receiving the suspicious email above: </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w:t>
      </w:r>
    </w:p>
    <w:p w:rsidR="00000000" w:rsidDel="00000000" w:rsidP="00000000" w:rsidRDefault="00000000" w:rsidRPr="00000000" w14:paraId="000002D0">
      <w:pPr>
        <w:rPr/>
      </w:pPr>
      <w:r w:rsidDel="00000000" w:rsidR="00000000" w:rsidRPr="00000000">
        <w:rPr>
          <w:rtl w:val="0"/>
        </w:rPr>
        <w:t xml:space="preserve">Hello Cheryl,</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Thanks for your message!</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If you are acting in official capacity, please use the board@ronininstitute.org email address and resend this email.</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Also, please provide an itemized list of the "[...] We also point out that much of the posted information is incorrect [...]". Also, please include proper citation of the document you extracted this from.</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thx,</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-jorrit</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Please be specific. </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ind w:left="0" w:firstLine="0"/>
        <w:rPr/>
      </w:pPr>
      <w:r w:rsidDel="00000000" w:rsidR="00000000" w:rsidRPr="00000000">
        <w:rPr>
          <w:rtl w:val="0"/>
        </w:rPr>
        <w:t xml:space="preserve">At time of writing, 20 April 2024, no reply was received by Jorrit to his request for clarification.</w:t>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4">
      <w:pPr>
        <w:ind w:left="0" w:firstLine="0"/>
        <w:rPr/>
      </w:pPr>
      <w:commentRangeStart w:id="59"/>
      <w:r w:rsidDel="00000000" w:rsidR="00000000" w:rsidRPr="00000000">
        <w:rPr>
          <w:rtl w:val="0"/>
        </w:rPr>
        <w:t xml:space="preserve">From: Graham Wilson (23/05/2024)</w:t>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I feel that it is really valuable to have a collaborative home for independent researchers (I am from the UK and the term 'scholar' doesn't really have much traction here).  It is sometimes used for academics at the pinnacle of their career, but not otherwise.  When I have used it in the past with colleagues they have wrinkled their noses up and laughed.</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The ethos and activities of the Ronin Institute seemed to be pretty much what we all wanted.  So I would begin by recreating those.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 think that we are likely to be viewed better by external entities if we have a name that they can relate to, that implies an infrastructure that is 'safe' and not threatening.  This is why I prefer 'Institute' rather than an acronym that means nothing.</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Personally, I'm a strong believer in the principle of Keep It Simple.  I realise that, when members begin to seek funding through the entity, we shall need policies, constitutions etc, but for the time being I would prefer us to get a body of like-minded souls up and running rather than creating a bureaucracy.  Having done such things in the UK quite satisfactorily in the past, I have found that many 'should's are really 'could's.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NB In the UK, it costs less than £200 to create a Community Interest Company and it takes anything between 3hrs and 3 weeks to get it fully registered.  While you can easily do it online yourself, this can be a bit nerve-wracking for the first time. I assume that there's an equivalent in the US?</w:t>
      </w:r>
    </w:p>
    <w:p w:rsidR="00000000" w:rsidDel="00000000" w:rsidP="00000000" w:rsidRDefault="00000000" w:rsidRPr="00000000" w14:paraId="000002EF">
      <w:pPr>
        <w:ind w:left="0" w:firstLine="0"/>
        <w:rPr/>
      </w:pP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2F0">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r>
    </w:p>
    <w:p w:rsidR="00000000" w:rsidDel="00000000" w:rsidP="00000000" w:rsidRDefault="00000000" w:rsidRPr="00000000" w14:paraId="000002F2">
      <w:pPr>
        <w:ind w:left="0" w:firstLine="0"/>
        <w:rPr/>
      </w:pPr>
      <w:r w:rsidDel="00000000" w:rsidR="00000000" w:rsidRPr="00000000">
        <w:rPr>
          <w:rtl w:val="0"/>
        </w:rPr>
      </w:r>
    </w:p>
    <w:sectPr>
      <w:headerReference r:id="rId73" w:type="default"/>
      <w:footerReference r:id="rId74" w:type="default"/>
      <w:footerReference r:id="rId75" w:type="first"/>
      <w:pgSz w:h="15840" w:w="12240" w:orient="portrait"/>
      <w:pgMar w:bottom="1440" w:top="1440" w:left="1440" w:right="189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ebecca Koskela" w:id="30" w:date="2024-04-17T17:51:55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desk audit was successfully completed in October 2021 - below is from those conducting the audit</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our intention to accurately depict your grants management practices and to identify areas that could potentially be enhanced. Many of the concerns noted below state that while Ronin has good practices, the documentation of those practices could be improved to clarify important aspects in each process. Please note that the concerns are nothing out of the ordinary from other reviews we have conducted."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a new request asked for an action plan to be submitted addressing some the issues that were found in the desk audit. The action plan was submitted in February 2022.</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email followed indicating that some of the audit team had not received the action plan so this could be a communication problem.  I do not have a copy of the action plan that was submitted.</w:t>
      </w:r>
    </w:p>
  </w:comment>
  <w:comment w:author="Jorrit Poelen" w:id="31" w:date="2024-04-23T13:27:10Z">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Rebecca - thanks for sharing your notes. Do you think it'd be a good idea to add your notes as an appendix? Or is the reference to the desk audit in the text sufficient?</w:t>
      </w:r>
    </w:p>
  </w:comment>
  <w:comment w:author="Jorrit Poelen" w:id="58" w:date="2024-04-21T02:06:48Z">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Keith - please note that I am not aware of violating any Code of Conduct. Also, I am still waiting for an answer to my request for clarification.</w:t>
      </w:r>
    </w:p>
  </w:comment>
  <w:comment w:author="Jorrit Poelen" w:id="20" w:date="2024-04-15T19:51:42Z">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not quite sure who's leading the "Consensus Governance Process and Tools" document. Does anybody know?</w:t>
      </w:r>
    </w:p>
  </w:comment>
  <w:comment w:author="Paola Di Maio" w:id="21" w:date="2024-04-16T03:51:49Z">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ll add my name and wrapt it up when it is ready</w:t>
      </w:r>
    </w:p>
  </w:comment>
  <w:comment w:author="Jorrit Poelen" w:id="22" w:date="2024-04-16T12:01:20Z">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Paola!</w:t>
      </w:r>
    </w:p>
  </w:comment>
  <w:comment w:author="Anonymous" w:id="24" w:date="2024-04-10T15:01:37Z">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an open letter to the (outgoing?) Board is a great idea. I think this should request any of the information in the "Open Questions" section that the Board has, and state that where the Board is not willing to share that information, we want to know why. But I don't think it should "acknowledge that the bylaws likely give the board power to unilaterally make decisions"; I think this is taking a legal viewpoint when we don't have the legal advice to back it up and it's against our own interests. Better to remain silent on this point. I would suggest that a letter requesting information from the Board is given the highest priority, before setting up any structures to determine future governance, as we can't sensibly decide what is appropriate governance until we get the information.</w:t>
      </w:r>
    </w:p>
  </w:comment>
  <w:comment w:author="Nick J" w:id="25" w:date="2024-04-10T15:18:24Z">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regarding the "acknowledge" section. We should focus on what we request, in our capacity as Ronin Scholars.</w:t>
      </w:r>
    </w:p>
  </w:comment>
  <w:comment w:author="Jorrit Poelen" w:id="26" w:date="2024-04-11T16:34:29Z">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Who'd like to take on this letter writing activity ? First volunteer gets to pick the font and color ; )</w:t>
      </w:r>
    </w:p>
  </w:comment>
  <w:comment w:author="Laurel Haak" w:id="27" w:date="2024-04-11T23:15:11Z">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love your sense of humor, Jorrit!  Given Section 15 of the Bylaws, perhaps we ask the outgoing Board to do one thing:  appoint at least one Director to handle the next steps for the organization.  The group on this doc can nominate who that person(s) should be.  Everything else is gravy, really.  The new Director group can take forward actions needed to either wind-up the affairs of the organization and/or address the outstanding issues and move forward.</w:t>
      </w:r>
    </w:p>
  </w:comment>
  <w:comment w:author="Carolyn Sealfon" w:id="28" w:date="2024-04-12T01:04:50Z">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 Haak -- thanks for your insights here. I didn't realize you were no longer on the board until the April 5 email. So naturally I am curious why you left the board in January, and also if you might be willing to serve as such an interim Director? (I agree we should decide democratically who it would be in such a case, but it might be useful to have candidates with experience?)</w:t>
      </w:r>
    </w:p>
  </w:comment>
  <w:comment w:author="Jorrit Poelen" w:id="29" w:date="2024-04-15T19:52:38Z">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drafting a letter to the board, Tom. How would you (and others) like to proceed?</w:t>
      </w:r>
    </w:p>
  </w:comment>
  <w:comment w:author="Ruth Duerr" w:id="0" w:date="2024-05-21T22:03:27Z">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looking for 4 or more people to help investigate other non-profits of a similar size, conduct other relevant research and help draft by-laws for the new Ronin (be that an updated old organization or a brand new organization (my preference is an updated old)).  I am only willing to participate if 1) this process is entirely open, transparent, and public (no closed spaces); 2) at least 4 or more people volunteer by commenting on this comment by May 28 and 3) volunteers commit to participating at a 1-2 hr/week rate until the by-laws are out for a vote.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more difficult tasks is likely to be roles and responsibilities for members (i.e., us); how we join; under what circumstances we leave; how we vote, etc.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have virtual meetings to keep progress going, as per Jorrit's 6. ToDo item.</w:t>
      </w:r>
    </w:p>
  </w:comment>
  <w:comment w:author="Jorrit Poelen" w:id="1" w:date="2024-05-25T15:47:40Z">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added Ruth's and my name to items 5 and 6. Hoping that 3 or more other folks sign up also, so we can schedule work meetings.</w:t>
      </w:r>
    </w:p>
  </w:comment>
  <w:comment w:author="Ruth Duerr" w:id="2" w:date="2024-05-29T07:09:00Z">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Jovita's name to the list - she contacted me directly</w:t>
      </w:r>
    </w:p>
  </w:comment>
  <w:comment w:author="Ruth Duerr" w:id="3" w:date="2024-05-29T07:10:14Z">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Carolyn Sealfon can be added though she is not really available until late June.</w:t>
      </w:r>
    </w:p>
  </w:comment>
  <w:comment w:author="Ruth Duerr" w:id="4" w:date="2024-05-29T07:12:01Z">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Rami Saydjari can be added. That doesn't quite make 4 starting now... so it would be good to get at least one more.</w:t>
      </w:r>
    </w:p>
  </w:comment>
  <w:comment w:author="Jorrit Poelen" w:id="5" w:date="2024-05-29T13:47:53Z">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5. and 6., structured meetings make for a good (initial) framework to propose changes to bylaws.</w:t>
      </w:r>
    </w:p>
  </w:comment>
  <w:comment w:author="Paola Di Maio" w:id="37" w:date="2024-04-12T03:42:22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ok about  raising a kitty, but I am more concerned about the process to decide how to use the funds, and having too many discussions it way more expensive and time consuming than chipping in a few quid. this is why I am putting effort in the consensus process and polling tool. if we have confidence that we can collaboarat then..maybe we can invest and rustle up a few bucks to get us started.</w:t>
      </w:r>
    </w:p>
  </w:comment>
  <w:comment w:author="Evangelos Roussos" w:id="38" w:date="2024-04-12T19:33:16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I would be more than happy to pay a $100 fee if this is a first step to stabilising the financial state of the Institute. I also agree with @Paola that careful *planning* and *accountability* with respect to the use of resources is essential.</w:t>
      </w:r>
    </w:p>
  </w:comment>
  <w:comment w:author="Paola Di Maio" w:id="39" w:date="2024-04-13T04:04:23Z">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and @laurie I am pretty sure I entered this elsewhere but let me repeat: the alternative to pay a fee could be to do a say 10 hour volunteer work per year (admin or other as supported by skill) or to contribute onther kind (technical support, disk space, whatever)   I am also thinking that if 100 bucks / a chunk of professional service would buy members say a share in the company then maybe it can be considered a form of investment</w:t>
      </w:r>
    </w:p>
  </w:comment>
  <w:comment w:author="Tom Lawrence" w:id="40" w:date="2024-04-14T15:58:52Z">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be against a fixed, required amount, but not against principle of membership payments. In my own case, last year, I'd have struggled to justify/find this amount. Was maxing out 2 credit cards and up against overdraft limit. Now I have more flexibility, but still I seem to be shelling out more and more for following my research and never getting any payment back for it, while my income is already less than my outgoings. But more generally, pls remember that we have scholars around the world. $100 does not have the same purchasing power everywhere and most people in low income countries would effectively be excluded. Better in my view to have a *recommended* amount, but allow scholars to give whatever they can afford. $100 may be about right for recommended amount, I don't know, but amount should be based on reasoning: "$100 per scholar would allow us to...". Many charities and campaigning bodies use this variable form of membership fee.</w:t>
      </w:r>
    </w:p>
  </w:comment>
  <w:comment w:author="Paola Di Maio" w:id="41" w:date="2024-04-16T04:11:03Z">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Tom I agree, offer an alternative in kind , raise fund but also raise social capital which has even more value than fixed currency</w:t>
      </w:r>
    </w:p>
  </w:comment>
  <w:comment w:author="Evangelos Roussos" w:id="42" w:date="2024-04-16T20:07:49Z">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@Tom, these sound like reasonable suggestions. If and when we manage to have a saying at Ronin or if a new Institute is established we can put them all to a vote. My biggest concern right now is the financial (and legal) viability of the Institute.</w:t>
      </w:r>
    </w:p>
  </w:comment>
  <w:comment w:author="Patricia A" w:id="43" w:date="2024-04-20T02:20:03Z">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@Tom. I agree: it's appropriate to request a contribution, it's reasonable to suggest an amount, people should be free to pay what they can afford.</w:t>
      </w:r>
    </w:p>
  </w:comment>
  <w:comment w:author="Nick Halper" w:id="32" w:date="2024-04-19T21:33:02Z">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necessarily true. We are happy to host and support social scientists.</w:t>
      </w:r>
    </w:p>
  </w:comment>
  <w:comment w:author="Patricia A" w:id="33" w:date="2024-04-20T02:15:21Z">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Nick. That would still leave scholars in the humanities without a home, though.</w:t>
      </w:r>
    </w:p>
  </w:comment>
  <w:comment w:author="Jorrit Poelen" w:id="34" w:date="2024-04-23T13:28:02Z">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 Patricia - can you work together to update the text and resolve this issue?</w:t>
      </w:r>
    </w:p>
  </w:comment>
  <w:comment w:author="Nick Halper" w:id="46" w:date="2024-04-19T21:35:20Z">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I think the main challenge is maintenance of the government structure, setup of billing and finance infrastructure, and the employment and hiring infrastructure and policies needed to maintain structure enough to qualify for government (and many foundation) grants. Additionally, most government offices will require 2 years of financial records.</w:t>
      </w:r>
    </w:p>
  </w:comment>
  <w:comment w:author="Jorrit Poelen" w:id="7" w:date="2024-05-25T15:46:07Z">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item related to item no 3. ? They look similar in my mind.</w:t>
      </w:r>
    </w:p>
  </w:comment>
  <w:comment w:author="Jorrit Poelen" w:id="6" w:date="2024-05-25T15:43:57Z">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duplicate of 5., suggest to merge.</w:t>
      </w:r>
    </w:p>
  </w:comment>
  <w:comment w:author="Laurel Haak" w:id="49" w:date="2024-04-10T03:52:18Z">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 2024</w:t>
      </w:r>
    </w:p>
  </w:comment>
  <w:comment w:author="Paola Di Maio" w:id="50" w:date="2024-04-10T06:38:03Z">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Laurel you added two items in the doc but the comment got resolved without the notes in the doc. I have re-entered them please verify thanks</w:t>
      </w:r>
    </w:p>
  </w:comment>
  <w:comment w:author="Jorrit Poelen" w:id="51" w:date="2024-04-11T16:23:15Z">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Laurel - please review the text and closed message if needed. Thanks for your contributions.</w:t>
      </w:r>
    </w:p>
  </w:comment>
  <w:comment w:author="Jorrit Poelen" w:id="52" w:date="2024-04-11T16:23:17Z">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Laurel Haak" w:id="53" w:date="2024-04-12T17:06:46Z">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resigned 6 February.  I served as Board Treasurer for about 6 weeks. I was never the accountant. There was an external accountant.</w:t>
      </w:r>
    </w:p>
  </w:comment>
  <w:comment w:author="Arika Virapongse" w:id="17" w:date="2024-04-10T12:40:01Z">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Editors: I would like to suggest that for this document, you try to separate out "what exists today" (scoping out the problem) from "proposed solutions". We really need to understand what we are working with (what is the problem/what are the facts) before being able to propose any solutions.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total reactions</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2024-04-10 18:11 PM</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2024-04-13 11:13 AM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Evangelos Roussos reacted with 👍 at 2024-04-17 02:01 AM</w:t>
      </w:r>
    </w:p>
  </w:comment>
  <w:comment w:author="Nick J" w:id="18" w:date="2024-04-10T13:21:37Z">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said, Arika.  I agree.</w:t>
      </w:r>
    </w:p>
  </w:comment>
  <w:comment w:author="Jorrit Poelen" w:id="19" w:date="2024-04-11T13:28:25Z">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Separation between what exists today and what can become sound like a good idea. Please feel free to organize the document accordingly.</w:t>
      </w:r>
    </w:p>
  </w:comment>
  <w:comment w:author="Ruth Duerr" w:id="59" w:date="2024-05-23T00:33:07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non-profit in the US takes a bit more than that.  In Colorado registering a business takes $50 or so and can be done on-line (it varies state by state); but it takes time to become a non-profit in the eyes of the Federal Government and you do have to get a federal identity as well.  I've done it and it was simple but a bother as you have to re-up every year (and here in my town I have to do a city thing every year as well as it is a home-rule city and has a separate business tax set of rules, which is why I gave up my business eventually - the rules were more time consuming than the business was worth).</w:t>
      </w:r>
    </w:p>
  </w:comment>
  <w:comment w:author="Patricia A" w:id="35" w:date="2024-04-25T00:35:35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suggested revision. Nick?</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reframed Ronin Institute is certainly at liberty to redefine itself as a science/social science/technology organization, but it should be intentional and explicit.</w:t>
      </w:r>
    </w:p>
  </w:comment>
  <w:comment w:author="Ruth Duerr" w:id="14" w:date="2024-04-16T20:51:53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translate.com this means "Truth above all"</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Brandon Whitehead reacted with 🤘 at 2024-04-16 15:34 PM</w:t>
      </w:r>
    </w:p>
  </w:comment>
  <w:comment w:author="Carolyn Sealfon" w:id="44" w:date="2024-04-12T01:27:45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agree and yet I rather like the radical inclusivity of Ronin that was. I would have no problem with a US$100 fee but I wonder if we should have a sliding scale to accommodate diverse financial circumstances, especially as an international community. Or otherwise offer the opportunity to apply for a fee waiver as needed.</w:t>
      </w:r>
    </w:p>
  </w:comment>
  <w:comment w:author="Paola Di Maio" w:id="45" w:date="2024-04-12T17:01:09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offer service for the value of the buck (editorial or other service function, I suggested this when I joined, that members should make a contribution the level of the contribution has to be affordable, so I agree @carolyn.sealfon@ronininstitute.org</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Ruth Duerr reacted with 👍 at 2024-04-15 14:07 PM</w:t>
      </w:r>
    </w:p>
  </w:comment>
  <w:comment w:author="Tom Lawrence" w:id="48" w:date="2024-04-15T13:45:57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first brought to my attention by Paola, who included a link to attend online. I can't now find Paola's original message; I think I've found the link but it doesn't seem to work. I thought I'd add it here to avoid us losing sight of it. Paola, can you add the appropriate link, please?</w:t>
      </w:r>
    </w:p>
  </w:comment>
  <w:comment w:author="Ruth Duerr" w:id="54" w:date="2024-04-16T07:37:34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note another case of such a "cease and desist" letter...  hmmm...</w:t>
      </w:r>
    </w:p>
  </w:comment>
  <w:comment w:author="Jorrit Poelen" w:id="55" w:date="2024-04-16T12:32:36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Ruth, sorry to hear that you got one of these email also. I find them very stressful and they caused my partner to be quite upset. I am still confused what the email is trying to accomplish, especially because of the lack of detail and vague references.</w:t>
      </w:r>
    </w:p>
  </w:comment>
  <w:comment w:author="Arika Virapongse" w:id="56" w:date="2024-04-16T14:22:29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owned up on Discord. Ruth is referring to the letter I received. But I don't want it recorded here. Really don't want to get another stressful letter from the Board.</w:t>
      </w:r>
    </w:p>
  </w:comment>
  <w:comment w:author="Brandon Whitehead" w:id="57" w:date="2024-04-16T23:05:21Z">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highly skeptical of the legitimacy of these 'letters'.</w:t>
      </w:r>
    </w:p>
  </w:comment>
  <w:comment w:author="Daniel Mietchen" w:id="8" w:date="2024-04-10T22:32:31Z">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for a new motto, and this is one of the suggestions.</w:t>
      </w:r>
    </w:p>
  </w:comment>
  <w:comment w:author="Brandon Whitehead" w:id="9" w:date="2024-04-11T01:35:22Z">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us who may be a little rusty in our Latin language skills....according to Google Translate, this is "we hope in truth"</w:t>
      </w:r>
    </w:p>
  </w:comment>
  <w:comment w:author="Paola Di Maio" w:id="10" w:date="2024-04-11T04:52:14Z">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please add your motto and then we can test the voting tool &lt;g&gt; use google translate to create the one you like</w:t>
      </w:r>
    </w:p>
  </w:comment>
  <w:comment w:author="Tom Lawrence" w:id="11" w:date="2024-04-13T18:12:57Z">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there's a particular reason related to US law/institutional practice, I'm not clear why we are inventing a new Latin motto in this document. To my English eyes, this seems a fairly superficial part of an organisation's identity, something that's nice to have, rather than needed. To my thinking, we need first to understand the extent to which we need a new institution. Once we have more information on this, we can take a view on which elements of Ronin's branding need to be replaced. This seems a "round two" or "round three" consideration to me, and therefore out of place in this document. Let's come to that in due course as necessary, once we've got more of the basic essentials established.</w:t>
      </w:r>
    </w:p>
  </w:comment>
  <w:comment w:author="Paola Di Maio" w:id="12" w:date="2024-04-13T18:36:39Z">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just for fun, we are not looking for a new motto, but having fun thinking about it, does not have to be latin. @Daniel has one in Swahili it is not mandatory and gives the opportunity to share values in a traditional way, a motto is a declaration of a core value at the heart of a scholarly institution</w:t>
      </w:r>
    </w:p>
  </w:comment>
  <w:comment w:author="Paola Di Maio" w:id="13" w:date="2024-04-22T05:48:50Z">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no word for reboot in Latin</w:t>
      </w:r>
    </w:p>
  </w:comment>
  <w:comment w:author="Paola Di Maio" w:id="23" w:date="2024-04-16T11:55:36Z">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thanks for drafting the letter, it great, I  dlike to tadd a couple of points. 1. my understanding is that the board is attempting to close the institute then resign, rather than just resign, because presumably they are facing some unknown issues that they cannot resolve. so the question in the letter asking why they announced the closure is good, but not sure if the question why they are not just resigning and asking someone else to step in perhaps needs to be reframed, cannot remember what the other question was, I ll add it later. maybe related to the request that the president simply steps out and and nominate a new president please and lets someone else fix the problem, instead of just closing down the institute because the current board cannot resolve the open issues</w:t>
      </w:r>
    </w:p>
  </w:comment>
  <w:comment w:id="47" w:date="2024-04-14T13:16:50Z">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Lawrence reacted with 👍 at 2024-04-14 06:16 AM</w:t>
      </w:r>
    </w:p>
  </w:comment>
  <w:comment w:author="Tom Lawrence" w:id="36" w:date="2024-04-23T17:52:11Z">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Buckholtz just mentioned Hillsdale College to me. Looks like they get all their funding from donors: https://www.hillsdale.edu/information-for/donors-friends/. I worked for the Education Policy Institute in London which was funded in a similar way: https://epi.org.uk/our-funding/. It could be worth exploring how they both go about fundraising.</w:t>
      </w:r>
    </w:p>
  </w:comment>
  <w:comment w:author="Paola Di Maio" w:id="15" w:date="2024-04-25T09:42:25Z">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I was not aware this documented existed until I found it in my g drive, casual so I linked it here , in the infrastructure doc, there is a link to another slack doc that cannot be opened by those who have lost access to slack, could we have a non slack version of this linked doc so that everyone can see what it is in and coantribute accordingly? cheers</w:t>
      </w:r>
    </w:p>
  </w:comment>
  <w:comment w:author="Paola Di Maio" w:id="16" w:date="2024-04-25T09:43:48Z">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apologise I made some edits without formally enlisting myself as an editor, just minor things like adding a link or editing a few 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font w:name="Arial Unicode MS"/>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zzTprZQ52IIV5jF2VGod6OfGvIMwYW7N4hIbSjacDQ/edit?usp=sharing" TargetMode="External"/><Relationship Id="rId42" Type="http://schemas.openxmlformats.org/officeDocument/2006/relationships/hyperlink" Target="https://join.slack.com/t/roninscholars/shared_invite/zt-2hatxx8v6-hRmi1yYmYhEUM0igONzN2A" TargetMode="External"/><Relationship Id="rId41" Type="http://schemas.openxmlformats.org/officeDocument/2006/relationships/hyperlink" Target="https://groups.google.com/g/ronin-scholars" TargetMode="External"/><Relationship Id="rId44" Type="http://schemas.openxmlformats.org/officeDocument/2006/relationships/hyperlink" Target="https://inmotionhosting.com" TargetMode="External"/><Relationship Id="rId43" Type="http://schemas.openxmlformats.org/officeDocument/2006/relationships/hyperlink" Target="https://discord.gg/hEZNGvVV" TargetMode="External"/><Relationship Id="rId46" Type="http://schemas.openxmlformats.org/officeDocument/2006/relationships/hyperlink" Target="https://docs.neuromatch.io/p/ZgzMDuimE4qMQU/Organization-Guide" TargetMode="External"/><Relationship Id="rId45" Type="http://schemas.openxmlformats.org/officeDocument/2006/relationships/hyperlink" Target="https://neuromatch.i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v4S61INyVnB8_-QL9MUbSND0O0ea4qjH_A2EmhMxDA/edit?usp=sharing" TargetMode="External"/><Relationship Id="rId48" Type="http://schemas.openxmlformats.org/officeDocument/2006/relationships/hyperlink" Target="https://igdore.org/" TargetMode="External"/><Relationship Id="rId47" Type="http://schemas.openxmlformats.org/officeDocument/2006/relationships/hyperlink" Target="https://codata.org/" TargetMode="External"/><Relationship Id="rId49" Type="http://schemas.openxmlformats.org/officeDocument/2006/relationships/hyperlink" Target="https://onscienceandacademia.org/t/applying-for-igdore-affiliation-advice-q-a/209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forms/d/e/1FAIpQLSdnFsPnCZFXn9_uJPF4rqzmPe96f7NYz5Qdng0B8djQw_kX9A/viewform" TargetMode="External"/><Relationship Id="rId8" Type="http://schemas.openxmlformats.org/officeDocument/2006/relationships/hyperlink" Target="https://docs.google.com/document/d/1-v4S61INyVnB8_-QL9MUbSND0O0ea4qjH_A2EmhMxDA/edit?usp=sharing" TargetMode="External"/><Relationship Id="rId73" Type="http://schemas.openxmlformats.org/officeDocument/2006/relationships/header" Target="header1.xml"/><Relationship Id="rId72" Type="http://schemas.openxmlformats.org/officeDocument/2006/relationships/hyperlink" Target="https://www.nsf.gov/awardsearch/simpleSearchResult?queryText=%22Ronin+Institute%22" TargetMode="External"/><Relationship Id="rId31" Type="http://schemas.openxmlformats.org/officeDocument/2006/relationships/hyperlink" Target="https://docs.google.com/document/u/0/d/171nbIVA2-Z1s2plHAcS-WChhvRpKl125iVR7G8i17wE/edit" TargetMode="External"/><Relationship Id="rId75" Type="http://schemas.openxmlformats.org/officeDocument/2006/relationships/footer" Target="footer2.xml"/><Relationship Id="rId30" Type="http://schemas.openxmlformats.org/officeDocument/2006/relationships/hyperlink" Target="https://docs.google.com/document/d/1DS5euaj3HCFOhGZpGQkB8caQT64BAAYlSvl6459O2eM/edit?usp=sharing" TargetMode="External"/><Relationship Id="rId74" Type="http://schemas.openxmlformats.org/officeDocument/2006/relationships/footer" Target="footer1.xml"/><Relationship Id="rId33" Type="http://schemas.openxmlformats.org/officeDocument/2006/relationships/image" Target="media/image1.png"/><Relationship Id="rId32" Type="http://schemas.openxmlformats.org/officeDocument/2006/relationships/hyperlink" Target="https://docs.google.com/document/u/0/d/1fzzTprZQ52IIV5jF2VGod6OfGvIMwYW7N4hIbSjacDQ/edit" TargetMode="External"/><Relationship Id="rId35" Type="http://schemas.openxmlformats.org/officeDocument/2006/relationships/hyperlink" Target="https://app.slack.com/client/T0990TU4V" TargetMode="External"/><Relationship Id="rId34" Type="http://schemas.openxmlformats.org/officeDocument/2006/relationships/hyperlink" Target="https://docs.google.com/document/u/0/d/1fzzTprZQ52IIV5jF2VGod6OfGvIMwYW7N4hIbSjacDQ/edit" TargetMode="External"/><Relationship Id="rId71" Type="http://schemas.openxmlformats.org/officeDocument/2006/relationships/hyperlink" Target="https://docs.google.com/document/d/1fzzTprZQ52IIV5jF2VGod6OfGvIMwYW7N4hIbSjacDQ/edit?usp=sharing" TargetMode="External"/><Relationship Id="rId70" Type="http://schemas.openxmlformats.org/officeDocument/2006/relationships/hyperlink" Target="https://projects.propublica.org/nonprofits/organizations/454524080" TargetMode="External"/><Relationship Id="rId37" Type="http://schemas.openxmlformats.org/officeDocument/2006/relationships/hyperlink" Target="https://groups.google.com/g/ronin-scholars" TargetMode="External"/><Relationship Id="rId36" Type="http://schemas.openxmlformats.org/officeDocument/2006/relationships/hyperlink" Target="https://discord.gg/hEZNGvVV" TargetMode="External"/><Relationship Id="rId39" Type="http://schemas.openxmlformats.org/officeDocument/2006/relationships/hyperlink" Target="https://www.youtube.com/watch?v=itXYid8eSiI&amp;list=PLfeqYbxvuD2-yKR3Ghtq3hVachzUDx_yM" TargetMode="External"/><Relationship Id="rId38" Type="http://schemas.openxmlformats.org/officeDocument/2006/relationships/hyperlink" Target="https://www.loomio.com/" TargetMode="External"/><Relationship Id="rId62" Type="http://schemas.openxmlformats.org/officeDocument/2006/relationships/hyperlink" Target="https://apps.irs.gov/app/eos/details/" TargetMode="External"/><Relationship Id="rId61" Type="http://schemas.openxmlformats.org/officeDocument/2006/relationships/hyperlink" Target="https://apps.irs.gov/app/eos/details/" TargetMode="External"/><Relationship Id="rId20" Type="http://schemas.openxmlformats.org/officeDocument/2006/relationships/hyperlink" Target="https://docs.google.com/document/d/1DS5euaj3HCFOhGZpGQkB8caQT64BAAYlSvl6459O2eM/edit?usp=sharing" TargetMode="External"/><Relationship Id="rId64" Type="http://schemas.openxmlformats.org/officeDocument/2006/relationships/hyperlink" Target="https://www.causeiq.com/organizations/view_990/454524080/0a793383b80305e7ccfb5bcd012520ac" TargetMode="External"/><Relationship Id="rId63" Type="http://schemas.openxmlformats.org/officeDocument/2006/relationships/hyperlink" Target="https://apps.irs.gov/app/eos/details/" TargetMode="External"/><Relationship Id="rId22" Type="http://schemas.openxmlformats.org/officeDocument/2006/relationships/hyperlink" Target="https://docs.google.com/document/d/1SjqbwpPUAc2ilMpZg8ZGxZmbAeBpC3bTdyk4Hpcq9tE/edit?usp=sharing" TargetMode="External"/><Relationship Id="rId66" Type="http://schemas.openxmlformats.org/officeDocument/2006/relationships/hyperlink" Target="https://projects.propublica.org/nonprofits/organizations/454524080" TargetMode="External"/><Relationship Id="rId21" Type="http://schemas.openxmlformats.org/officeDocument/2006/relationships/hyperlink" Target="https://docs.google.com/document/d/1kVsGf6X_7SEenxWCLKKrjDvs-p5d7HpB/edit?usp=sharing&amp;ouid=100993141196967133475&amp;rtpof=true&amp;sd=true" TargetMode="External"/><Relationship Id="rId65" Type="http://schemas.openxmlformats.org/officeDocument/2006/relationships/hyperlink" Target="https://projects.propublica.org/nonprofits/organizations/454524080/202022309349303707/full" TargetMode="External"/><Relationship Id="rId24" Type="http://schemas.openxmlformats.org/officeDocument/2006/relationships/hyperlink" Target="https://ronininstitute.org/wp-content/uploads/2023/05/Ronin_Institute_Bylaws_2012.pdf" TargetMode="External"/><Relationship Id="rId68" Type="http://schemas.openxmlformats.org/officeDocument/2006/relationships/hyperlink" Target="https://www.causeiq.com/organizations/view_990/454524080/0a793383b80305e7ccfb5bcd012520ac" TargetMode="External"/><Relationship Id="rId23" Type="http://schemas.openxmlformats.org/officeDocument/2006/relationships/hyperlink" Target="https://www.irs.gov/charities-non-profits/life-cycle-of-an-exempt-organization" TargetMode="External"/><Relationship Id="rId67" Type="http://schemas.openxmlformats.org/officeDocument/2006/relationships/hyperlink" Target="https://www.causeiq.com/organizations/view_990/454524080/0a793383b80305e7ccfb5bcd012520ac" TargetMode="External"/><Relationship Id="rId60" Type="http://schemas.openxmlformats.org/officeDocument/2006/relationships/hyperlink" Target="https://www.irs.gov/charities-non-profits/charitable-organizations/automatic-revocation-how-to-have-your-tax-exempt-status-reinstated" TargetMode="External"/><Relationship Id="rId26" Type="http://schemas.openxmlformats.org/officeDocument/2006/relationships/hyperlink" Target="https://www.irs.gov/charities-non-profits/life-cycle-of-an-exempt-organization" TargetMode="External"/><Relationship Id="rId25" Type="http://schemas.openxmlformats.org/officeDocument/2006/relationships/hyperlink" Target="https://en.wikipedia.org/wiki/Cease_and_desist" TargetMode="External"/><Relationship Id="rId69" Type="http://schemas.openxmlformats.org/officeDocument/2006/relationships/hyperlink" Target="https://projects.propublica.org/nonprofits/organizations/454524080/202022309349303707/full" TargetMode="External"/><Relationship Id="rId28" Type="http://schemas.openxmlformats.org/officeDocument/2006/relationships/hyperlink" Target="https://docs.google.com/document/d/1fzzTprZQ52IIV5jF2VGod6OfGvIMwYW7N4hIbSjacDQ/edit" TargetMode="External"/><Relationship Id="rId27" Type="http://schemas.openxmlformats.org/officeDocument/2006/relationships/hyperlink" Target="https://www.irs.gov/charities-non-profits/life-cycle-of-an-exempt-organization" TargetMode="External"/><Relationship Id="rId29" Type="http://schemas.openxmlformats.org/officeDocument/2006/relationships/hyperlink" Target="https://docs.google.com/document/d/1DS5euaj3HCFOhGZpGQkB8caQT64BAAYlSvl6459O2eM/edit?usp=sharing" TargetMode="External"/><Relationship Id="rId51" Type="http://schemas.openxmlformats.org/officeDocument/2006/relationships/hyperlink" Target="https://www.lfnp.com/" TargetMode="External"/><Relationship Id="rId50" Type="http://schemas.openxmlformats.org/officeDocument/2006/relationships/hyperlink" Target="https://onscienceandacademia.org/t/applying-for-igdore-affiliation-advice-q-a/2091" TargetMode="External"/><Relationship Id="rId53" Type="http://schemas.openxmlformats.org/officeDocument/2006/relationships/hyperlink" Target="https://www.eventbrite.ch/e/dsi-democracy-meets-tickets-850849613097?aff=oddtdtcreator" TargetMode="External"/><Relationship Id="rId52" Type="http://schemas.openxmlformats.org/officeDocument/2006/relationships/hyperlink" Target="https://ronininstitute.org/wp-content/uploads/2023/05/Ronin_Institute_Bylaws_2012.pdf" TargetMode="External"/><Relationship Id="rId11" Type="http://schemas.openxmlformats.org/officeDocument/2006/relationships/hyperlink" Target="https://creativecommons.org/licenses/by/4.0/" TargetMode="External"/><Relationship Id="rId55" Type="http://schemas.openxmlformats.org/officeDocument/2006/relationships/hyperlink" Target="https://docs.google.com/document/d/1fzzTprZQ52IIV5jF2VGod6OfGvIMwYW7N4hIbSjacDQ/edit" TargetMode="External"/><Relationship Id="rId10" Type="http://schemas.openxmlformats.org/officeDocument/2006/relationships/hyperlink" Target="https://docs.google.com/spreadsheets/d/1pp1OkaLvfa-jokBMD6-0UbxyBx6MAwhKF1uUrqcmy2M/edit#gid=0" TargetMode="External"/><Relationship Id="rId54" Type="http://schemas.openxmlformats.org/officeDocument/2006/relationships/hyperlink" Target="https://communitywiki.org/wiki/DoOcracy" TargetMode="External"/><Relationship Id="rId13" Type="http://schemas.openxmlformats.org/officeDocument/2006/relationships/hyperlink" Target="https://archive.softwareheritage.org/browse/origin/directory/?origin_url=https://github.com/jhpoelen/ronin" TargetMode="External"/><Relationship Id="rId57" Type="http://schemas.openxmlformats.org/officeDocument/2006/relationships/hyperlink" Target="https://ronininstitute.slack.com/archives/C0990RJP3/p1712390252971839" TargetMode="External"/><Relationship Id="rId12" Type="http://schemas.openxmlformats.org/officeDocument/2006/relationships/hyperlink" Target="https://github.com/jhpoelen/ronin" TargetMode="External"/><Relationship Id="rId56" Type="http://schemas.openxmlformats.org/officeDocument/2006/relationships/hyperlink" Target="https://web.archive.org/web/20240408161800/https://ronininstitute.org/wp-content/uploads/2023/05/Ronin_Institute_Bylaws_2012.pdf" TargetMode="External"/><Relationship Id="rId15" Type="http://schemas.openxmlformats.org/officeDocument/2006/relationships/hyperlink" Target="https://join.slack.com/t/roninscholars/shared_invite/zt-2hatxx8v6-hRmi1yYmYhEUM0igONzN2A" TargetMode="External"/><Relationship Id="rId59" Type="http://schemas.openxmlformats.org/officeDocument/2006/relationships/hyperlink" Target="https://apps.irs.gov/pub/epostcard/cor/454524080_202109_990_2022082920302841.pdf" TargetMode="External"/><Relationship Id="rId14" Type="http://schemas.openxmlformats.org/officeDocument/2006/relationships/hyperlink" Target="https://groups.google.com/g/ronin-scholars" TargetMode="External"/><Relationship Id="rId58" Type="http://schemas.openxmlformats.org/officeDocument/2006/relationships/hyperlink" Target="https://apps.irs.gov/app/eos/details/" TargetMode="External"/><Relationship Id="rId17" Type="http://schemas.openxmlformats.org/officeDocument/2006/relationships/hyperlink" Target="https://docs.google.com/document/d/1cdr9NaoUf3LQX-3Bb8FsAUPi8G8odiS_wG1zV9J9nJQ/edit" TargetMode="External"/><Relationship Id="rId16" Type="http://schemas.openxmlformats.org/officeDocument/2006/relationships/hyperlink" Target="https://discord.gg/hEZNGvVV" TargetMode="External"/><Relationship Id="rId19" Type="http://schemas.openxmlformats.org/officeDocument/2006/relationships/hyperlink" Target="https://docs.google.com/document/u/0/d/1fzzTprZQ52IIV5jF2VGod6OfGvIMwYW7N4hIbSjacDQ/edit" TargetMode="External"/><Relationship Id="rId18" Type="http://schemas.openxmlformats.org/officeDocument/2006/relationships/hyperlink" Target="https://docs.google.com/document/u/0/d/171nbIVA2-Z1s2plHAcS-WChhvRpKl125iVR7G8i17w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