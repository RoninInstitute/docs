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hols94fvscg" w:id="0"/>
      <w:bookmarkEnd w:id="0"/>
      <w:r w:rsidDel="00000000" w:rsidR="00000000" w:rsidRPr="00000000">
        <w:rPr>
          <w:rtl w:val="0"/>
        </w:rPr>
        <w:t xml:space="preserve">Organizations for by-laws investigation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wvk410wm0hs9" w:id="1"/>
      <w:bookmarkEnd w:id="1"/>
      <w:r w:rsidDel="00000000" w:rsidR="00000000" w:rsidRPr="00000000">
        <w:rPr>
          <w:rtl w:val="0"/>
        </w:rPr>
        <w:t xml:space="preserve">Organization/Assignee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Earth Science Information Partners (ESIP)</w:t>
        </w:r>
      </w:hyperlink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by-laws</w:t>
        </w:r>
      </w:hyperlink>
      <w:r w:rsidDel="00000000" w:rsidR="00000000" w:rsidRPr="00000000">
        <w:rPr>
          <w:rtl w:val="0"/>
        </w:rPr>
        <w:t xml:space="preserve">) / Anne Thessen (and I can also ask my friend with a non-profit management MBA)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I think are useful for Ronin: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Maintained in GitHub by a governance committee. Committee activities are transparent (recorded in a wiki)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Sections of bylaws are pasted below - seem like basic non profit stuff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Sections are minimalist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Specifics about voting, defining a quorum, membership, resignations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Duty of care and conduct stuff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Policies and procedures and position descriptions are separate from the bylaws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I think are not useful for Ronin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the stuff about meetings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1947863" cy="2280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28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link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bylaws</w:t>
        </w:r>
      </w:hyperlink>
      <w:r w:rsidDel="00000000" w:rsidR="00000000" w:rsidRPr="00000000">
        <w:rPr>
          <w:rtl w:val="0"/>
        </w:rPr>
        <w:t xml:space="preserve"> for a cat rescue. They have things like term limits and something about pronouns that we may want to include. Also an indemnification section and section on parliamentary procedure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Research Data Alliance (RDA)</w:t>
        </w:r>
      </w:hyperlink>
      <w:r w:rsidDel="00000000" w:rsidR="00000000" w:rsidRPr="00000000">
        <w:rPr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by-laws</w:t>
        </w:r>
      </w:hyperlink>
      <w:r w:rsidDel="00000000" w:rsidR="00000000" w:rsidRPr="00000000">
        <w:rPr>
          <w:rtl w:val="0"/>
        </w:rPr>
        <w:t xml:space="preserve">) / Rebecca Koskela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The Practicing Institute of Engineering, Inc.</w:t>
        </w:r>
      </w:hyperlink>
      <w:r w:rsidDel="00000000" w:rsidR="00000000" w:rsidRPr="00000000">
        <w:rPr>
          <w:color w:val="000000"/>
          <w:rtl w:val="0"/>
        </w:rPr>
        <w:t xml:space="preserve">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American Society of Civil Engineers</w:t>
        </w:r>
      </w:hyperlink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by-laws</w:t>
        </w:r>
      </w:hyperlink>
      <w:r w:rsidDel="00000000" w:rsidR="00000000" w:rsidRPr="00000000">
        <w:rPr>
          <w:rtl w:val="0"/>
        </w:rPr>
        <w:t xml:space="preserve">) /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American Geophysical Union (AGU)</w:t>
        </w:r>
      </w:hyperlink>
      <w:r w:rsidDel="00000000" w:rsidR="00000000" w:rsidRPr="00000000">
        <w:rPr>
          <w:rtl w:val="0"/>
        </w:rPr>
        <w:t xml:space="preserve">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by-laws</w:t>
        </w:r>
      </w:hyperlink>
      <w:r w:rsidDel="00000000" w:rsidR="00000000" w:rsidRPr="00000000">
        <w:rPr>
          <w:rtl w:val="0"/>
        </w:rPr>
        <w:t xml:space="preserve">) /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120" w:lineRule="auto"/>
        <w:ind w:left="720" w:hanging="360"/>
      </w:pPr>
      <w:hyperlink r:id="rId1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https://www.nolo.com/legal-encyclopedia/nonprofit-bylaws.html</w:t>
        </w:r>
      </w:hyperlink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/ Jorrit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Jersey-Based Non-Profit Bylaws / Jovita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Not-For-Profit Governance and “Best Practices Guide with sample forms (NY) (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https://www.weil.com/-/media/files/pdfs/2024/may/2024-guide-to-not-for-profit-governance_final.pdf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Nonprofit &amp; Social Service Organizations Desk Reference Manual (Third Edition – 2013)  Prepared by Sobel &amp; Co, LLC CPAs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https://static.wilentz.com/docs/desk-reference-manual-for-nonprofit-and-social-service-organizations-2013.pdf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color w:val="1155cc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466e"/>
          <w:sz w:val="25"/>
          <w:szCs w:val="25"/>
          <w:u w:val="single"/>
          <w:shd w:fill="f8f8f8" w:val="clear"/>
          <w:rtl w:val="0"/>
        </w:rPr>
        <w:t xml:space="preserve">Northwest Registered Agent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466e"/>
          <w:u w:val="single"/>
          <w:shd w:fill="f8f8f8" w:val="clear"/>
          <w:rtl w:val="0"/>
        </w:rPr>
        <w:t xml:space="preserve">New Jersey Bylaw Template https://www.northwestregisteredagent.com/nonprofit/new-jersey/bylaws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ind w:left="1440" w:hanging="360"/>
        <w:rPr>
          <w:rFonts w:ascii="Times New Roman" w:cs="Times New Roman" w:eastAsia="Times New Roman" w:hAnsi="Times New Roman"/>
          <w:b w:val="1"/>
          <w:color w:val="29466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466e"/>
          <w:u w:val="single"/>
          <w:shd w:fill="f8f8f8" w:val="clear"/>
          <w:rtl w:val="0"/>
        </w:rPr>
        <w:t xml:space="preserve">New Jersey City State College Development Fund, Inc Bylaws   https://www.njcu.edu/about/support-njcu/njcu-foundation/njcu-foundation-bylaws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 DVRPC Foundation for New Jersey, (a trust) Inc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https://cdn.dvrpc.org/sites/default/files/inline-images/4502_DVRPC-Foundation-for-NJ-Bylaws.pdf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Neuromatch (Delaware Bylaws) https://drive.google.com/file/d/1m8S6Zgz2YooNiF4plVLNnp5RGKoNVfnH/view</w:t>
      </w:r>
    </w:p>
    <w:p w:rsidR="00000000" w:rsidDel="00000000" w:rsidP="00000000" w:rsidRDefault="00000000" w:rsidRPr="00000000" w14:paraId="0000001D">
      <w:pPr>
        <w:ind w:left="144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Society for Transgenic Technology (bylaws)(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https://www.transtechsociety.org/index.php</w:t>
        </w:r>
      </w:hyperlink>
      <w:r w:rsidDel="00000000" w:rsidR="00000000" w:rsidRPr="00000000">
        <w:rPr>
          <w:rtl w:val="0"/>
        </w:rPr>
        <w:t xml:space="preserve">)/ Elena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Tangentially it may be worth reviewing NSF guidelines for grantees so that we may incorporate them into the new bylaws:</w:t>
      </w:r>
      <w:r w:rsidDel="00000000" w:rsidR="00000000" w:rsidRPr="00000000">
        <w:rPr>
          <w:color w:val="ff0000"/>
          <w:rtl w:val="0"/>
        </w:rPr>
        <w:t xml:space="preserve"> (Rami Saydjari)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https://www.nsf.gov/pubs/policydocs/pappguide/nsf14001/aag_4.jsp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NSF procedures for Grant Administration Disputes and Misconduct: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https://www.nsf.gov/pubs/policydocs/pappguide/nsf10_1/aag_7.jsp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(Rami Saydjari)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to call, ask specifics about what we as members of Ronin could and couldn't do to keep Ronin open, given the bylaws we have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http://www.njnonprofits.org/</w:t>
        </w:r>
      </w:hyperlink>
      <w:r w:rsidDel="00000000" w:rsidR="00000000" w:rsidRPr="00000000">
        <w:rPr>
          <w:rtl w:val="0"/>
        </w:rPr>
        <w:t xml:space="preserve"> Elena- they do not accept calls, only email so sent email to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center@njnonprofits.org</w:t>
        </w:r>
      </w:hyperlink>
      <w:r w:rsidDel="00000000" w:rsidR="00000000" w:rsidRPr="00000000">
        <w:rPr>
          <w:rtl w:val="0"/>
        </w:rPr>
        <w:t xml:space="preserve"> 6/11/24, 1 hr before receiving the “Ronin Institute Update” email from the Ronin Board of Directors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Neuromatch Institute</w:t>
        </w:r>
      </w:hyperlink>
      <w:r w:rsidDel="00000000" w:rsidR="00000000" w:rsidRPr="00000000">
        <w:rPr>
          <w:rtl w:val="0"/>
        </w:rPr>
        <w:t xml:space="preserve">/Nick Jackson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Neuromatch seems to have an innovative structure whereby the Board holds day-to-day governance power but one member is is selected by Neuromatch Academy, one by Neuromatch Conference, and the remainder by a majority vote of members.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Removal of board members occurs at a meeting of Members, but it seems that the board has control over scheduling those meetings.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dn.dvrpc.org/sites/default/files/inline-images/4502_DVRPC-Foundation-for-NJ-Bylaws.pdf" TargetMode="External"/><Relationship Id="rId22" Type="http://schemas.openxmlformats.org/officeDocument/2006/relationships/hyperlink" Target="https://www.nsf.gov/pubs/policydocs/pappguide/nsf14001/aag_4.jsp" TargetMode="External"/><Relationship Id="rId21" Type="http://schemas.openxmlformats.org/officeDocument/2006/relationships/hyperlink" Target="https://www.transtechsociety.org/index.php" TargetMode="External"/><Relationship Id="rId24" Type="http://schemas.openxmlformats.org/officeDocument/2006/relationships/hyperlink" Target="http://www.njnonprofits.org/" TargetMode="External"/><Relationship Id="rId23" Type="http://schemas.openxmlformats.org/officeDocument/2006/relationships/hyperlink" Target="https://www.nsf.gov/pubs/policydocs/pappguide/nsf10_1/aag_7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089ESSSYF9sWCGD0YoD0-GLsx5JLMT2d/view?usp=sharing" TargetMode="External"/><Relationship Id="rId26" Type="http://schemas.openxmlformats.org/officeDocument/2006/relationships/hyperlink" Target="https://drive.google.com/file/d/1m8S6Zgz2YooNiF4plVLNnp5RGKoNVfnH/view" TargetMode="External"/><Relationship Id="rId25" Type="http://schemas.openxmlformats.org/officeDocument/2006/relationships/hyperlink" Target="mailto:center@njnonprofits.org" TargetMode="External"/><Relationship Id="rId5" Type="http://schemas.openxmlformats.org/officeDocument/2006/relationships/styles" Target="styles.xml"/><Relationship Id="rId6" Type="http://schemas.openxmlformats.org/officeDocument/2006/relationships/hyperlink" Target="http://esipfed.org" TargetMode="External"/><Relationship Id="rId7" Type="http://schemas.openxmlformats.org/officeDocument/2006/relationships/hyperlink" Target="https://github.com/ESIPFed/Governance" TargetMode="External"/><Relationship Id="rId8" Type="http://schemas.openxmlformats.org/officeDocument/2006/relationships/image" Target="media/image1.png"/><Relationship Id="rId11" Type="http://schemas.openxmlformats.org/officeDocument/2006/relationships/hyperlink" Target="https://zenodo.org/records/3759616#.Xp8XZsgzY2w" TargetMode="External"/><Relationship Id="rId10" Type="http://schemas.openxmlformats.org/officeDocument/2006/relationships/hyperlink" Target="https://www.rd-alliance.org/" TargetMode="External"/><Relationship Id="rId13" Type="http://schemas.openxmlformats.org/officeDocument/2006/relationships/hyperlink" Target="https://www.asce.org/" TargetMode="External"/><Relationship Id="rId12" Type="http://schemas.openxmlformats.org/officeDocument/2006/relationships/hyperlink" Target="https://practicinginstitute.org/" TargetMode="External"/><Relationship Id="rId15" Type="http://schemas.openxmlformats.org/officeDocument/2006/relationships/hyperlink" Target="https://www.agu.org/" TargetMode="External"/><Relationship Id="rId14" Type="http://schemas.openxmlformats.org/officeDocument/2006/relationships/hyperlink" Target="https://www.google.com/url?sa=t&amp;source=web&amp;rct=j&amp;opi=89978449&amp;url=https://www.asce.org/-/media/asce-images-and-files/about-asce/governance-guiding-documents/asce-bylaws.pdf&amp;ved=2ahUKEwi5_cS6lrSGAxWIFmIAHWFiD5gQFnoECAYQAQ&amp;usg=AOvVaw3t6EeS8D4t2DaV8PR1Dg2f" TargetMode="External"/><Relationship Id="rId17" Type="http://schemas.openxmlformats.org/officeDocument/2006/relationships/hyperlink" Target="https://www.nolo.com/legal-encyclopedia/nonprofit-bylaws.html" TargetMode="External"/><Relationship Id="rId16" Type="http://schemas.openxmlformats.org/officeDocument/2006/relationships/hyperlink" Target="https://www.agu.org/Learn-About-AGU/About-AGU/Governance/Bylaws" TargetMode="External"/><Relationship Id="rId19" Type="http://schemas.openxmlformats.org/officeDocument/2006/relationships/hyperlink" Target="https://static.wilentz.com/docs/desk-reference-manual-for-nonprofit-and-social-service-organizations-2013.pdf" TargetMode="External"/><Relationship Id="rId18" Type="http://schemas.openxmlformats.org/officeDocument/2006/relationships/hyperlink" Target="https://www.weil.com/-/media/files/pdfs/2024/may/2024-guide-to-not-for-profit-governance_final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