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0"/>
        </w:rPr>
      </w:pPr>
      <w:bookmarkStart w:colFirst="0" w:colLast="0" w:name="_6r2kojo721ju" w:id="0"/>
      <w:bookmarkEnd w:id="0"/>
      <w:r w:rsidDel="00000000" w:rsidR="00000000" w:rsidRPr="00000000">
        <w:rPr>
          <w:rtl w:val="0"/>
        </w:rPr>
        <w:t xml:space="preserve">18 July 2024 </w:t>
      </w:r>
      <w:r w:rsidDel="00000000" w:rsidR="00000000" w:rsidRPr="00000000">
        <w:rPr>
          <w:b w:val="0"/>
          <w:rtl w:val="0"/>
        </w:rPr>
        <w:t xml:space="preserve">/ 5:00 PM Mountain Time / 6:00 PM Central Time /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b w:val="0"/>
          <w:rtl w:val="0"/>
        </w:rPr>
        <w:t xml:space="preserve">Zoom link: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https://cuboulder.zoom.us/j/93755291983</w:t>
        </w:r>
      </w:hyperlink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c2ofg3vk7wc" w:id="1"/>
      <w:bookmarkEnd w:id="1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Ruth Duerr, Carolyn Sealfon, Elena Fujiwara, Rami Saydjari, Tom Buckholtz, Jorrit Poelen (joined late)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3gwwyhjbn27" w:id="2"/>
      <w:bookmarkEnd w:id="2"/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Discuss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draft revisions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b w:val="0"/>
        </w:rPr>
      </w:pPr>
      <w:bookmarkStart w:colFirst="0" w:colLast="0" w:name="_6a2tngxls52a" w:id="3"/>
      <w:bookmarkEnd w:id="3"/>
      <w:r w:rsidDel="00000000" w:rsidR="00000000" w:rsidRPr="00000000">
        <w:rPr>
          <w:rtl w:val="0"/>
        </w:rPr>
        <w:t xml:space="preserve">21 June 2024 </w:t>
      </w:r>
      <w:r w:rsidDel="00000000" w:rsidR="00000000" w:rsidRPr="00000000">
        <w:rPr>
          <w:b w:val="0"/>
          <w:rtl w:val="0"/>
        </w:rPr>
        <w:t xml:space="preserve">/ 5:00 PM Mountain Time / 6:00 PM Central Time /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Join Zoom Meeting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https://cuboulder.zoom.us/j/93755291983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- note the link change….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Meeting ID: 991 9608 1439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6ux7ontlch2j" w:id="4"/>
      <w:bookmarkEnd w:id="4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Ruth Duerr, Tom Buckholtz, Jovita De Loatch, Keith Tse, Rami Saydjari, Rebecca Koskela, Carolyn Sealfon, Elena Fujiwara, Nick Jackson,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fuxclil9h82q" w:id="5"/>
      <w:bookmarkEnd w:id="5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right="-30" w:hanging="360"/>
      </w:pPr>
      <w:r w:rsidDel="00000000" w:rsidR="00000000" w:rsidRPr="00000000">
        <w:rPr>
          <w:rtl w:val="0"/>
        </w:rPr>
        <w:t xml:space="preserve">Any new additions to the group? (Keith Tse -- great to have him here)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Pro bono lawyer status - Elena has been working on this - has signed up with an organization  (taprootplus)</w:t>
      </w:r>
    </w:p>
    <w:p w:rsidR="00000000" w:rsidDel="00000000" w:rsidP="00000000" w:rsidRDefault="00000000" w:rsidRPr="00000000" w14:paraId="00000010">
      <w:pPr>
        <w:ind w:left="0" w:right="-30" w:firstLine="0"/>
        <w:rPr/>
      </w:pPr>
      <w:r w:rsidDel="00000000" w:rsidR="00000000" w:rsidRPr="00000000">
        <w:rPr>
          <w:rtl w:val="0"/>
        </w:rPr>
        <w:tab/>
        <w:t xml:space="preserve">Jovita has a name in NJ also - need to have standing to proceed  (probono.org)</w:t>
      </w:r>
    </w:p>
    <w:p w:rsidR="00000000" w:rsidDel="00000000" w:rsidP="00000000" w:rsidRDefault="00000000" w:rsidRPr="00000000" w14:paraId="00000011">
      <w:pPr>
        <w:ind w:left="708.6614173228347" w:right="-30" w:firstLine="0"/>
        <w:rPr/>
      </w:pPr>
      <w:r w:rsidDel="00000000" w:rsidR="00000000" w:rsidRPr="00000000">
        <w:rPr>
          <w:rtl w:val="0"/>
        </w:rPr>
        <w:tab/>
        <w:t xml:space="preserve">Would also like to know more about what is needed for grant management &amp; what happened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right="-30" w:hanging="360"/>
      </w:pPr>
      <w:r w:rsidDel="00000000" w:rsidR="00000000" w:rsidRPr="00000000">
        <w:rPr>
          <w:rtl w:val="0"/>
        </w:rPr>
        <w:t xml:space="preserve">By-laws hosting discussion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right="-30" w:hanging="360"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right="-30" w:hanging="360"/>
      </w:pPr>
      <w:r w:rsidDel="00000000" w:rsidR="00000000" w:rsidRPr="00000000">
        <w:rPr>
          <w:rtl w:val="0"/>
        </w:rPr>
        <w:t xml:space="preserve">No login to comment or request changes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right="-30" w:hanging="360"/>
      </w:pPr>
      <w:r w:rsidDel="00000000" w:rsidR="00000000" w:rsidRPr="00000000">
        <w:rPr>
          <w:rtl w:val="0"/>
        </w:rPr>
        <w:t xml:space="preserve">Login to update anything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right="-30" w:hanging="360"/>
      </w:pPr>
      <w:r w:rsidDel="00000000" w:rsidR="00000000" w:rsidRPr="00000000">
        <w:rPr>
          <w:rtl w:val="0"/>
        </w:rPr>
        <w:t xml:space="preserve">Must record a log of changes over time </w:t>
      </w:r>
      <w:r w:rsidDel="00000000" w:rsidR="00000000" w:rsidRPr="00000000">
        <w:rPr>
          <w:highlight w:val="yellow"/>
          <w:rtl w:val="0"/>
        </w:rPr>
        <w:t xml:space="preserve">(i.e., provenance</w:t>
      </w:r>
      <w:r w:rsidDel="00000000" w:rsidR="00000000" w:rsidRPr="00000000">
        <w:rPr>
          <w:rtl w:val="0"/>
        </w:rPr>
        <w:t xml:space="preserve">), including by whom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right="-30" w:hanging="360"/>
      </w:pPr>
      <w:r w:rsidDel="00000000" w:rsidR="00000000" w:rsidRPr="00000000">
        <w:rPr>
          <w:rtl w:val="0"/>
        </w:rPr>
        <w:t xml:space="preserve">Must be able to release an official version and maintain a history of releases (i.e., version control) 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right="-30" w:hanging="360"/>
      </w:pPr>
      <w:r w:rsidDel="00000000" w:rsidR="00000000" w:rsidRPr="00000000">
        <w:rPr>
          <w:rtl w:val="0"/>
        </w:rPr>
        <w:t xml:space="preserve">What about disagreements? A process would address this (ie needs to be able to support a process)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right="-30" w:hanging="360"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right="-30" w:hanging="360"/>
      </w:pPr>
      <w:r w:rsidDel="00000000" w:rsidR="00000000" w:rsidRPr="00000000">
        <w:rPr>
          <w:rtl w:val="0"/>
        </w:rPr>
        <w:t xml:space="preserve">Google docs?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right="-30" w:hanging="360"/>
      </w:pPr>
      <w:r w:rsidDel="00000000" w:rsidR="00000000" w:rsidRPr="00000000">
        <w:rPr>
          <w:rtl w:val="0"/>
        </w:rPr>
        <w:t xml:space="preserve">GitHub?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right="-30" w:hanging="360"/>
      </w:pPr>
      <w:r w:rsidDel="00000000" w:rsidR="00000000" w:rsidRPr="00000000">
        <w:rPr>
          <w:rtl w:val="0"/>
        </w:rPr>
        <w:t xml:space="preserve">Loomio? - Too expensive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right="-30" w:hanging="360"/>
      </w:pPr>
      <w:r w:rsidDel="00000000" w:rsidR="00000000" w:rsidRPr="00000000">
        <w:rPr>
          <w:rtl w:val="0"/>
        </w:rPr>
        <w:t xml:space="preserve">Google Docs + Github + Software Heritage Library = tracking/version Google Docs with archive on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https://softwareheritage.org</w:t>
        </w:r>
      </w:hyperlink>
      <w:r w:rsidDel="00000000" w:rsidR="00000000" w:rsidRPr="00000000">
        <w:rPr>
          <w:rtl w:val="0"/>
        </w:rPr>
        <w:t xml:space="preserve">  (example: https;//github.com/jhpoelen/ronin . 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Google Docs + Github + Internet archive + Zenodo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Initital position is to start with Google Docs ( Rebecca will move to GitHub and Ruth to go with Zenodo)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Motion is carried to above the above bullet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right="-30" w:hanging="360"/>
      </w:pPr>
      <w:r w:rsidDel="00000000" w:rsidR="00000000" w:rsidRPr="00000000">
        <w:rPr>
          <w:rtl w:val="0"/>
        </w:rPr>
        <w:t xml:space="preserve">What do other relevant by-laws look like (everyone volunteers to investigate one on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By-Laws  list</w:t>
        </w:r>
      </w:hyperlink>
      <w:r w:rsidDel="00000000" w:rsidR="00000000" w:rsidRPr="00000000">
        <w:rPr>
          <w:rtl w:val="0"/>
        </w:rPr>
        <w:t xml:space="preserve"> and report back to the group at an upcoming meeting)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right="-30" w:hanging="360"/>
      </w:pPr>
      <w:r w:rsidDel="00000000" w:rsidR="00000000" w:rsidRPr="00000000">
        <w:rPr>
          <w:rtl w:val="0"/>
        </w:rPr>
        <w:t xml:space="preserve">How about dividing up the various sections of the by-laws? After we figure out what the sections need to be.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right="-30" w:hanging="360"/>
      </w:pPr>
      <w:r w:rsidDel="00000000" w:rsidR="00000000" w:rsidRPr="00000000">
        <w:rPr>
          <w:rtl w:val="0"/>
        </w:rPr>
        <w:t xml:space="preserve">Critical gap in current by-laws is the role of members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Status of what was learned by other by-law examples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Neuromatch example from Nick - separate financial from community organization - emphasis on members; ex, changing the Board or removing scholars would require a meeting of the membership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other structures beyond the Board and members? Volunteers? Affiliates?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Democracy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How to deal with the membership issue?  What is the legal definition of “member”?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US vs international scholars &amp; how to deal with this in a transparent and equitable way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Dues could also be covered by volunteer activities instead of just money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Suggestion of letting Dana know that Ruth is willing to become a Board member - it probably needs to come from someone Dana knows - Tom will meet with Ruth tomorrow afternoon (6/22)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right="-30" w:hanging="360"/>
      </w:pPr>
      <w:r w:rsidDel="00000000" w:rsidR="00000000" w:rsidRPr="00000000">
        <w:rPr>
          <w:rtl w:val="0"/>
        </w:rPr>
        <w:t xml:space="preserve">Next meeting? Will be a 90 minute meeting rather than 60 meeting - every other week  - would Thursdays work - still have problems for some - will need dates as well as days - Thursdays at 5pm MDT? </w:t>
      </w:r>
      <w:r w:rsidDel="00000000" w:rsidR="00000000" w:rsidRPr="00000000">
        <w:rPr>
          <w:highlight w:val="yellow"/>
          <w:rtl w:val="0"/>
        </w:rPr>
        <w:t xml:space="preserve">18 July 5pm MDT is the next meeting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Send email to Ruth to let her know that you’re willing to talk about your contribution re: by-laws next time</w:t>
      </w:r>
    </w:p>
    <w:p w:rsidR="00000000" w:rsidDel="00000000" w:rsidP="00000000" w:rsidRDefault="00000000" w:rsidRPr="00000000" w14:paraId="0000002E">
      <w:pPr>
        <w:pStyle w:val="Heading1"/>
        <w:rPr>
          <w:b w:val="0"/>
        </w:rPr>
      </w:pPr>
      <w:bookmarkStart w:colFirst="0" w:colLast="0" w:name="_6bc6e5a12ww9" w:id="6"/>
      <w:bookmarkEnd w:id="6"/>
      <w:r w:rsidDel="00000000" w:rsidR="00000000" w:rsidRPr="00000000">
        <w:rPr>
          <w:rtl w:val="0"/>
        </w:rPr>
        <w:t xml:space="preserve">07 June 2024 </w:t>
      </w:r>
      <w:r w:rsidDel="00000000" w:rsidR="00000000" w:rsidRPr="00000000">
        <w:rPr>
          <w:b w:val="0"/>
          <w:rtl w:val="0"/>
        </w:rPr>
        <w:t xml:space="preserve">/ 5:00 PM Mountain Time / 6:00 PM Central Time / Zoom https://cuboulder.zoom.us/j/99196081439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d7c6siica7vj" w:id="7"/>
      <w:bookmarkEnd w:id="7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Ruth Duerr, Jorrit Poelen, Elena Fujiwara, Jovita De Loatch, Anne Thessen, Carolyn Sealfon, 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Rebecca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Koskela, Rami Saydjari, Nick J, 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bx9u4mwuq9wu" w:id="8"/>
      <w:bookmarkEnd w:id="8"/>
      <w:r w:rsidDel="00000000" w:rsidR="00000000" w:rsidRPr="00000000">
        <w:rPr>
          <w:rtl w:val="0"/>
        </w:rPr>
        <w:t xml:space="preserve">Regrets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Daniel Mietchen, Paola Di Maio (sent regrets via  email to G group)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jlwvk8b6r6zv" w:id="9"/>
      <w:bookmarkEnd w:id="9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Meet and greet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By-laws hosting discussion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No login to comment or request changes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Login to update anything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Must record a log of changes over time (i.e., provenance), including by whom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Must be able to release an official version and maintain a history of releases (i.e., version control) 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Google docs?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GitHub?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Loomio? - Too expensive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216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Google Docs + Github + Software Heritage Library = tracking/version Google Docs with archive on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https://softwareheritage.org</w:t>
        </w:r>
      </w:hyperlink>
      <w:r w:rsidDel="00000000" w:rsidR="00000000" w:rsidRPr="00000000">
        <w:rPr>
          <w:rtl w:val="0"/>
        </w:rPr>
        <w:t xml:space="preserve">  (example: https;//github.com/jhpoelen/ronin .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What do other relevant by-laws look like (everyone volunteers to investigate one on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By-Laws  list</w:t>
        </w:r>
      </w:hyperlink>
      <w:r w:rsidDel="00000000" w:rsidR="00000000" w:rsidRPr="00000000">
        <w:rPr>
          <w:rtl w:val="0"/>
        </w:rPr>
        <w:t xml:space="preserve"> and report back to the group next time)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meeting?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v28k6emdbgnv" w:id="10"/>
      <w:bookmarkEnd w:id="1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Jovita: study the law, film company, nonprofit, film and tv audits; joined 2015; use intelligent language models to understand how the law is used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Really only got through agenda item #1 in the hour we had;  we had a brief discussion of the homework for item #3 and skipped item #2 completely and still ran over our hour!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pqv95n650218" w:id="11"/>
      <w:bookmarkEnd w:id="11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- pick some organization or group to investigate for by-laws impact/ideas for Ronin (see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By-Laws  list</w:t>
        </w:r>
      </w:hyperlink>
      <w:r w:rsidDel="00000000" w:rsidR="00000000" w:rsidRPr="00000000">
        <w:rPr>
          <w:rtl w:val="0"/>
        </w:rPr>
        <w:t xml:space="preserve">) to report out at the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Paola Di Maio" w:id="0" w:date="2024-06-12T13:45:01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all for starting this process, I may be able to do a meeting at some point but I am 12 hours ahead of mountain time</w:t>
      </w:r>
    </w:p>
  </w:comment>
  <w:comment w:author="Ruth Duerr" w:id="1" w:date="2024-06-19T07:04:11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- 5 am is a bit early!!!  So far most folks are in the USA.  If we get more in other places, I would consider two meetings like 8 hours apart or something.</w:t>
      </w:r>
    </w:p>
  </w:comment>
  <w:comment w:author="Paola Di Maio" w:id="2" w:date="2024-06-19T07:15:16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worry, just do what works , I do not really want to be in a meeting, as long as I can be excused and maybe chip in some suggestions via this doc. let everyone know how this WG is getting on with a post where there are important updates pls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9">
    <w:pPr>
      <w:pStyle w:val="Title"/>
      <w:rPr/>
    </w:pPr>
    <w:bookmarkStart w:colFirst="0" w:colLast="0" w:name="_hhevn0icya3z" w:id="12"/>
    <w:bookmarkEnd w:id="12"/>
    <w:r w:rsidDel="00000000" w:rsidR="00000000" w:rsidRPr="00000000">
      <w:rPr>
        <w:rtl w:val="0"/>
      </w:rPr>
      <w:t xml:space="preserve">Ronin By-Laws Team Meeting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1155cc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1155cc"/>
      <w:sz w:val="66"/>
      <w:szCs w:val="66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8iwEiHUZlCjvi_Z-t35vechAHvIM07ltmIrDvkUPxhE/edit?usp=sharing" TargetMode="External"/><Relationship Id="rId10" Type="http://schemas.openxmlformats.org/officeDocument/2006/relationships/hyperlink" Target="https://softwareheritage.org" TargetMode="External"/><Relationship Id="rId13" Type="http://schemas.openxmlformats.org/officeDocument/2006/relationships/hyperlink" Target="https://docs.google.com/document/d/18iwEiHUZlCjvi_Z-t35vechAHvIM07ltmIrDvkUPxhE/edit?usp=sharing" TargetMode="External"/><Relationship Id="rId12" Type="http://schemas.openxmlformats.org/officeDocument/2006/relationships/hyperlink" Target="https://softwareheritage.or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cuboulder.zoom.us/j/93755291983" TargetMode="External"/><Relationship Id="rId15" Type="http://schemas.openxmlformats.org/officeDocument/2006/relationships/header" Target="header2.xml"/><Relationship Id="rId14" Type="http://schemas.openxmlformats.org/officeDocument/2006/relationships/hyperlink" Target="https://docs.google.com/document/d/18iwEiHUZlCjvi_Z-t35vechAHvIM07ltmIrDvkUPxhE/edit?usp=sharing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uboulder.zoom.us/j/93755291983" TargetMode="External"/><Relationship Id="rId8" Type="http://schemas.openxmlformats.org/officeDocument/2006/relationships/hyperlink" Target="https://docs.google.com/document/d/1mDvCSI2FZUqAVB0QdWxIw8x4ycBvGRjxduQW7MKrj1A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